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970FA1" w14:textId="77777777" w:rsidR="009B207B" w:rsidRPr="009B207B" w:rsidRDefault="009B207B">
      <w:pPr>
        <w:rPr>
          <w:b/>
          <w:sz w:val="28"/>
        </w:rPr>
      </w:pPr>
      <w:r w:rsidRPr="009B207B">
        <w:rPr>
          <w:b/>
          <w:sz w:val="28"/>
        </w:rPr>
        <w:t>Introduction/Abstract</w:t>
      </w:r>
    </w:p>
    <w:p w14:paraId="5D3F629C" w14:textId="66CA6CB2" w:rsidR="009D56A9" w:rsidRDefault="009D56A9">
      <w:r>
        <w:tab/>
      </w:r>
      <w:ins w:id="0" w:author="Tim Nieuwenhuis" w:date="2020-05-28T13:57:00Z">
        <w:r w:rsidR="00CB7BD1">
          <w:t>The Human Protein Atlas</w:t>
        </w:r>
      </w:ins>
      <w:ins w:id="1" w:author="Tim Nieuwenhuis" w:date="2020-05-28T15:08:00Z">
        <w:r w:rsidR="00DE36D4">
          <w:t xml:space="preserve"> </w:t>
        </w:r>
        <w:r w:rsidR="00DE36D4">
          <w:t>(HPA)</w:t>
        </w:r>
      </w:ins>
      <w:ins w:id="2" w:author="Tim Nieuwenhuis" w:date="2020-05-28T13:57:00Z">
        <w:r w:rsidR="00CB7BD1">
          <w:t xml:space="preserve"> is a resource that </w:t>
        </w:r>
      </w:ins>
      <w:ins w:id="3" w:author="Tim Nieuwenhuis" w:date="2020-05-28T13:58:00Z">
        <w:r w:rsidR="00CB7BD1">
          <w:t>has accumulated deep levels of protein staining in various human tissues and cell type</w:t>
        </w:r>
      </w:ins>
      <w:ins w:id="4" w:author="Tim Nieuwenhuis" w:date="2020-05-28T14:05:00Z">
        <w:r w:rsidR="00472480">
          <w:t>s</w:t>
        </w:r>
      </w:ins>
      <w:ins w:id="5" w:author="Tim Nieuwenhuis" w:date="2020-05-28T14:40:00Z">
        <w:r w:rsidR="00375DAA">
          <w:t xml:space="preserve"> [</w:t>
        </w:r>
        <w:r w:rsidR="00375DAA" w:rsidRPr="00375DAA">
          <w:t>25613900</w:t>
        </w:r>
        <w:r w:rsidR="00375DAA">
          <w:t>,</w:t>
        </w:r>
        <w:r w:rsidR="00375DAA" w:rsidRPr="00375DAA">
          <w:t xml:space="preserve"> 28818916</w:t>
        </w:r>
      </w:ins>
      <w:ins w:id="6" w:author="Tim Nieuwenhuis" w:date="2020-05-28T14:42:00Z">
        <w:r w:rsidR="00375DAA">
          <w:t>,</w:t>
        </w:r>
        <w:r w:rsidR="00375DAA" w:rsidRPr="00375DAA">
          <w:t xml:space="preserve"> </w:t>
        </w:r>
        <w:proofErr w:type="gramStart"/>
        <w:r w:rsidR="00375DAA" w:rsidRPr="00375DAA">
          <w:t>32139519</w:t>
        </w:r>
      </w:ins>
      <w:proofErr w:type="gramEnd"/>
      <w:ins w:id="7" w:author="Tim Nieuwenhuis" w:date="2020-05-28T14:40:00Z">
        <w:r w:rsidR="00375DAA">
          <w:t>]</w:t>
        </w:r>
      </w:ins>
      <w:ins w:id="8" w:author="Tim Nieuwenhuis" w:date="2020-05-28T13:58:00Z">
        <w:r w:rsidR="00CB7BD1">
          <w:t xml:space="preserve">. </w:t>
        </w:r>
      </w:ins>
      <w:ins w:id="9" w:author="Tim Nieuwenhuis" w:date="2020-05-28T13:59:00Z">
        <w:r w:rsidR="00CB7BD1">
          <w:t>While it is easy to query the website for a specific protein of interest, there is no option to query a list of proteins to see if said list of p</w:t>
        </w:r>
        <w:r w:rsidR="00DE36D4">
          <w:t>roteins stain a specific tissue</w:t>
        </w:r>
        <w:r w:rsidR="00CB7BD1">
          <w:t xml:space="preserve"> or cell type</w:t>
        </w:r>
      </w:ins>
      <w:ins w:id="10" w:author="Tim Nieuwenhuis" w:date="2020-05-28T15:06:00Z">
        <w:r w:rsidR="00DE36D4">
          <w:t>.</w:t>
        </w:r>
      </w:ins>
      <w:ins w:id="11" w:author="Tim Nieuwenhuis" w:date="2020-05-28T14:04:00Z">
        <w:r w:rsidR="00DE36D4">
          <w:t xml:space="preserve"> </w:t>
        </w:r>
      </w:ins>
      <w:ins w:id="12" w:author="Tim Nieuwenhuis" w:date="2020-05-28T15:06:00Z">
        <w:r w:rsidR="00DE36D4">
          <w:t>O</w:t>
        </w:r>
      </w:ins>
      <w:ins w:id="13" w:author="Tim Nieuwenhuis" w:date="2020-05-28T14:04:00Z">
        <w:r w:rsidR="00472480">
          <w:t xml:space="preserve">ther gene list enrichment tools such as </w:t>
        </w:r>
      </w:ins>
      <w:proofErr w:type="spellStart"/>
      <w:ins w:id="14" w:author="Tim Nieuwenhuis" w:date="2020-05-28T14:05:00Z">
        <w:r w:rsidR="00472480">
          <w:t>Enrichr</w:t>
        </w:r>
        <w:proofErr w:type="spellEnd"/>
        <w:r w:rsidR="00472480">
          <w:t xml:space="preserve"> have yet to incorporate </w:t>
        </w:r>
      </w:ins>
      <w:ins w:id="15" w:author="Tim Nieuwenhuis" w:date="2020-05-28T15:07:00Z">
        <w:r w:rsidR="00DE36D4">
          <w:t>this dataset into their tools as well</w:t>
        </w:r>
      </w:ins>
      <w:ins w:id="16" w:author="Tim Nieuwenhuis" w:date="2020-05-28T13:59:00Z">
        <w:r w:rsidR="00CB7BD1">
          <w:t>.</w:t>
        </w:r>
      </w:ins>
      <w:ins w:id="17" w:author="Tim Nieuwenhuis" w:date="2020-05-28T13:57:00Z">
        <w:r w:rsidR="00CB7BD1">
          <w:t xml:space="preserve"> </w:t>
        </w:r>
      </w:ins>
      <w:commentRangeStart w:id="18"/>
      <w:r>
        <w:t>Introducing</w:t>
      </w:r>
      <w:commentRangeEnd w:id="18"/>
      <w:r w:rsidR="00D00F51">
        <w:rPr>
          <w:rStyle w:val="CommentReference"/>
        </w:rPr>
        <w:commentReference w:id="18"/>
      </w:r>
      <w:r>
        <w:t xml:space="preserve"> </w:t>
      </w:r>
      <w:commentRangeStart w:id="19"/>
      <w:proofErr w:type="spellStart"/>
      <w:r>
        <w:t>HPAStainR</w:t>
      </w:r>
      <w:commentRangeEnd w:id="19"/>
      <w:proofErr w:type="spellEnd"/>
      <w:r w:rsidR="00D00F51">
        <w:rPr>
          <w:rStyle w:val="CommentReference"/>
        </w:rPr>
        <w:commentReference w:id="19"/>
      </w:r>
      <w:ins w:id="20" w:author="Tim Nieuwenhuis" w:date="2020-05-28T09:52:00Z">
        <w:r w:rsidR="008D4041">
          <w:t xml:space="preserve"> (</w:t>
        </w:r>
        <w:r w:rsidR="008D4041">
          <w:fldChar w:fldCharType="begin"/>
        </w:r>
        <w:r w:rsidR="008D4041">
          <w:instrText xml:space="preserve"> HYPERLINK "https://32tim32.shinyapps.io/HPAStainR/" </w:instrText>
        </w:r>
        <w:r w:rsidR="008D4041">
          <w:fldChar w:fldCharType="separate"/>
        </w:r>
        <w:r w:rsidR="008D4041">
          <w:rPr>
            <w:rStyle w:val="Hyperlink"/>
          </w:rPr>
          <w:t>https://32tim32.shinyapps.io/HPAStainR/</w:t>
        </w:r>
        <w:r w:rsidR="008D4041">
          <w:fldChar w:fldCharType="end"/>
        </w:r>
      </w:ins>
      <w:ins w:id="21" w:author="Tim Nieuwenhuis" w:date="2020-05-28T09:57:00Z">
        <w:r w:rsidR="00151528">
          <w:t>, Figure 1)</w:t>
        </w:r>
      </w:ins>
      <w:r>
        <w:t>, a shiny</w:t>
      </w:r>
      <w:r w:rsidR="00294116">
        <w:t xml:space="preserve"> </w:t>
      </w:r>
      <w:r>
        <w:t xml:space="preserve">app and R function developed to query the </w:t>
      </w:r>
      <w:commentRangeStart w:id="22"/>
      <w:r>
        <w:t>staining</w:t>
      </w:r>
      <w:commentRangeEnd w:id="22"/>
      <w:r w:rsidR="00D00F51">
        <w:rPr>
          <w:rStyle w:val="CommentReference"/>
        </w:rPr>
        <w:commentReference w:id="22"/>
      </w:r>
      <w:r>
        <w:t xml:space="preserve"> data available from the Human Protein Atlas database</w:t>
      </w:r>
      <w:del w:id="23" w:author="Tim Nieuwenhuis" w:date="2020-05-28T15:08:00Z">
        <w:r w:rsidR="00EB57F3" w:rsidDel="00DE36D4">
          <w:delText xml:space="preserve"> (HPA)</w:delText>
        </w:r>
      </w:del>
      <w:r>
        <w:t xml:space="preserve">. </w:t>
      </w:r>
      <w:proofErr w:type="spellStart"/>
      <w:r>
        <w:t>HPAStainR</w:t>
      </w:r>
      <w:proofErr w:type="spellEnd"/>
      <w:r>
        <w:t xml:space="preserve"> allows you to input a list of </w:t>
      </w:r>
      <w:commentRangeStart w:id="24"/>
      <w:r>
        <w:t>proteins</w:t>
      </w:r>
      <w:commentRangeEnd w:id="24"/>
      <w:r w:rsidR="00D00F51">
        <w:rPr>
          <w:rStyle w:val="CommentReference"/>
        </w:rPr>
        <w:commentReference w:id="24"/>
      </w:r>
      <w:ins w:id="25" w:author="Tim Nieuwenhuis" w:date="2020-05-28T09:51:00Z">
        <w:r w:rsidR="008D4041">
          <w:t>/genes</w:t>
        </w:r>
      </w:ins>
      <w:r>
        <w:t xml:space="preserve"> </w:t>
      </w:r>
      <w:r w:rsidR="00632D23">
        <w:t>and returns a rank ordered</w:t>
      </w:r>
      <w:r>
        <w:t xml:space="preserve"> list of cell types within tissues that </w:t>
      </w:r>
      <w:commentRangeStart w:id="26"/>
      <w:commentRangeStart w:id="27"/>
      <w:r w:rsidR="00632D23">
        <w:t>are</w:t>
      </w:r>
      <w:commentRangeEnd w:id="26"/>
      <w:r w:rsidR="00D00F51">
        <w:rPr>
          <w:rStyle w:val="CommentReference"/>
        </w:rPr>
        <w:commentReference w:id="26"/>
      </w:r>
      <w:commentRangeEnd w:id="27"/>
      <w:r w:rsidR="008D4041">
        <w:rPr>
          <w:rStyle w:val="CommentReference"/>
        </w:rPr>
        <w:commentReference w:id="27"/>
      </w:r>
      <w:r w:rsidR="00632D23">
        <w:t xml:space="preserve"> stained for the proteins</w:t>
      </w:r>
      <w:r>
        <w:t xml:space="preserve"> you’ve input.</w:t>
      </w:r>
      <w:r w:rsidR="00632D23">
        <w:t xml:space="preserve"> There are multiple customizations allowed, such as the ability to include cancer tissue data, change the HPA confidence levels, a column telling what exact proteins from </w:t>
      </w:r>
      <w:ins w:id="28" w:author="Tim Nieuwenhuis" w:date="2020-05-28T15:17:00Z">
        <w:r w:rsidR="00171676">
          <w:t xml:space="preserve">the </w:t>
        </w:r>
      </w:ins>
      <w:del w:id="29" w:author="Tim Nieuwenhuis" w:date="2020-05-28T15:17:00Z">
        <w:r w:rsidR="00632D23" w:rsidDel="00171676">
          <w:delText xml:space="preserve">your </w:delText>
        </w:r>
      </w:del>
      <w:r w:rsidR="00632D23">
        <w:t>list were detected,</w:t>
      </w:r>
      <w:r w:rsidR="00826C2A">
        <w:t xml:space="preserve"> a p-value for how many cell type specific proteins in </w:t>
      </w:r>
      <w:del w:id="30" w:author="Tim Nieuwenhuis" w:date="2020-05-28T15:17:00Z">
        <w:r w:rsidR="00826C2A" w:rsidDel="00171676">
          <w:delText xml:space="preserve">your </w:delText>
        </w:r>
      </w:del>
      <w:ins w:id="31" w:author="Tim Nieuwenhuis" w:date="2020-05-28T15:17:00Z">
        <w:r w:rsidR="00171676">
          <w:t>the</w:t>
        </w:r>
        <w:r w:rsidR="00171676">
          <w:t xml:space="preserve"> </w:t>
        </w:r>
      </w:ins>
      <w:r w:rsidR="00826C2A">
        <w:t>list are in a cell type,</w:t>
      </w:r>
      <w:r w:rsidR="00632D23">
        <w:t xml:space="preserve"> and the ability to download the output as a comma separated file.</w:t>
      </w:r>
    </w:p>
    <w:p w14:paraId="63B6F3AE" w14:textId="16CFD262" w:rsidR="009B207B" w:rsidRDefault="00632D23" w:rsidP="00294116">
      <w:r>
        <w:tab/>
      </w:r>
      <w:proofErr w:type="spellStart"/>
      <w:r w:rsidR="00905EA0">
        <w:t>HPAStainR</w:t>
      </w:r>
      <w:proofErr w:type="spellEnd"/>
      <w:r w:rsidR="00905EA0">
        <w:t xml:space="preserve"> works by using the publica</w:t>
      </w:r>
      <w:r w:rsidR="00A837F4">
        <w:t>lly available HPA</w:t>
      </w:r>
      <w:ins w:id="32" w:author="Tim Nieuwenhuis" w:date="2020-05-28T09:53:00Z">
        <w:r w:rsidR="008D4041">
          <w:t xml:space="preserve"> cell type </w:t>
        </w:r>
      </w:ins>
      <w:ins w:id="33" w:author="Tim Nieuwenhuis" w:date="2020-05-28T14:07:00Z">
        <w:r w:rsidR="00472480">
          <w:t>s</w:t>
        </w:r>
      </w:ins>
      <w:ins w:id="34" w:author="Tim Nieuwenhuis" w:date="2020-05-28T09:53:00Z">
        <w:r w:rsidR="008D4041">
          <w:t>cored</w:t>
        </w:r>
      </w:ins>
      <w:r w:rsidR="00A837F4">
        <w:t xml:space="preserve"> </w:t>
      </w:r>
      <w:commentRangeStart w:id="35"/>
      <w:r w:rsidR="00A837F4">
        <w:t>staining</w:t>
      </w:r>
      <w:commentRangeEnd w:id="35"/>
      <w:r w:rsidR="00D00F51">
        <w:rPr>
          <w:rStyle w:val="CommentReference"/>
        </w:rPr>
        <w:commentReference w:id="35"/>
      </w:r>
      <w:r w:rsidR="00A837F4">
        <w:t xml:space="preserve"> data</w:t>
      </w:r>
      <w:r w:rsidR="0087016E">
        <w:t xml:space="preserve"> to subset out and summarize the queried proteins. It </w:t>
      </w:r>
      <w:commentRangeStart w:id="36"/>
      <w:del w:id="37" w:author="Tim Nieuwenhuis" w:date="2020-05-28T09:44:00Z">
        <w:r w:rsidR="0087016E" w:rsidDel="008E5DF4">
          <w:delText xml:space="preserve">sorts </w:delText>
        </w:r>
      </w:del>
      <w:commentRangeEnd w:id="36"/>
      <w:ins w:id="38" w:author="Tim Nieuwenhuis" w:date="2020-05-28T09:44:00Z">
        <w:r w:rsidR="008E5DF4">
          <w:t>ranks</w:t>
        </w:r>
        <w:r w:rsidR="008E5DF4">
          <w:t xml:space="preserve"> </w:t>
        </w:r>
      </w:ins>
      <w:r w:rsidR="00D00F51">
        <w:rPr>
          <w:rStyle w:val="CommentReference"/>
        </w:rPr>
        <w:commentReference w:id="36"/>
      </w:r>
      <w:r w:rsidR="0087016E">
        <w:t>on</w:t>
      </w:r>
      <w:r w:rsidR="00826C2A">
        <w:t xml:space="preserve"> a</w:t>
      </w:r>
      <w:r w:rsidR="0087016E">
        <w:t xml:space="preserve"> 0 to 100 “</w:t>
      </w:r>
      <w:r w:rsidR="009B207B">
        <w:t>staining</w:t>
      </w:r>
      <w:r w:rsidR="0087016E">
        <w:t xml:space="preserve"> score”</w:t>
      </w:r>
      <w:r w:rsidR="00294116">
        <w:t>,</w:t>
      </w:r>
      <w:r w:rsidR="0087016E">
        <w:t xml:space="preserve"> based on the</w:t>
      </w:r>
      <w:ins w:id="39" w:author="Tim Nieuwenhuis" w:date="2020-05-28T09:44:00Z">
        <w:r w:rsidR="008E5DF4">
          <w:t xml:space="preserve"> pathologist </w:t>
        </w:r>
      </w:ins>
      <w:ins w:id="40" w:author="Tim Nieuwenhuis" w:date="2020-05-28T09:45:00Z">
        <w:r w:rsidR="008E5DF4">
          <w:t>annotated</w:t>
        </w:r>
      </w:ins>
      <w:r w:rsidR="0087016E">
        <w:t xml:space="preserve"> staining </w:t>
      </w:r>
      <w:ins w:id="41" w:author="Tim Nieuwenhuis" w:date="2020-05-28T09:44:00Z">
        <w:r w:rsidR="008E5DF4">
          <w:t>intensity</w:t>
        </w:r>
      </w:ins>
      <w:commentRangeStart w:id="42"/>
      <w:commentRangeStart w:id="43"/>
      <w:del w:id="44" w:author="Tim Nieuwenhuis" w:date="2020-05-28T09:44:00Z">
        <w:r w:rsidR="0087016E" w:rsidDel="008E5DF4">
          <w:delText>level</w:delText>
        </w:r>
      </w:del>
      <w:r w:rsidR="0087016E">
        <w:t xml:space="preserve"> </w:t>
      </w:r>
      <w:commentRangeEnd w:id="42"/>
      <w:r w:rsidR="00D00F51">
        <w:rPr>
          <w:rStyle w:val="CommentReference"/>
        </w:rPr>
        <w:commentReference w:id="42"/>
      </w:r>
      <w:commentRangeEnd w:id="43"/>
      <w:r w:rsidR="008D4041">
        <w:rPr>
          <w:rStyle w:val="CommentReference"/>
        </w:rPr>
        <w:commentReference w:id="43"/>
      </w:r>
      <w:r w:rsidR="0087016E">
        <w:t>of the proteins in the given cell type</w:t>
      </w:r>
      <w:ins w:id="45" w:author="Tim Nieuwenhuis" w:date="2020-05-28T15:09:00Z">
        <w:r w:rsidR="00DE36D4">
          <w:t>s</w:t>
        </w:r>
      </w:ins>
      <w:r w:rsidR="0087016E">
        <w:t xml:space="preserve">. For example, </w:t>
      </w:r>
      <w:del w:id="46" w:author="Marc Halushka" w:date="2020-05-27T17:03:00Z">
        <w:r w:rsidR="0087016E" w:rsidDel="009D4AFC">
          <w:delText>if one were to</w:delText>
        </w:r>
      </w:del>
      <w:ins w:id="47" w:author="Marc Halushka" w:date="2020-05-27T17:03:00Z">
        <w:r w:rsidR="009D4AFC">
          <w:t>a</w:t>
        </w:r>
      </w:ins>
      <w:r w:rsidR="0087016E">
        <w:t xml:space="preserve"> query </w:t>
      </w:r>
      <w:ins w:id="48" w:author="Marc Halushka" w:date="2020-05-27T17:03:00Z">
        <w:r w:rsidR="009D4AFC">
          <w:t xml:space="preserve">of </w:t>
        </w:r>
      </w:ins>
      <w:r w:rsidR="0087016E">
        <w:t xml:space="preserve">the pancreatic enzymes PRSS1, PNLIP, and CELA3A, along with the protein PRL, </w:t>
      </w:r>
      <w:del w:id="49" w:author="Marc Halushka" w:date="2020-05-27T17:03:00Z">
        <w:r w:rsidR="0087016E" w:rsidDel="009D4AFC">
          <w:delText xml:space="preserve">the results </w:delText>
        </w:r>
      </w:del>
      <w:r w:rsidR="0087016E">
        <w:t>would</w:t>
      </w:r>
      <w:ins w:id="50" w:author="Marc Halushka" w:date="2020-05-27T17:03:00Z">
        <w:r w:rsidR="009D4AFC">
          <w:t xml:space="preserve"> identify</w:t>
        </w:r>
      </w:ins>
      <w:del w:id="51" w:author="Marc Halushka" w:date="2020-05-27T17:03:00Z">
        <w:r w:rsidR="0087016E" w:rsidDel="009D4AFC">
          <w:delText xml:space="preserve"> have</w:delText>
        </w:r>
      </w:del>
      <w:r w:rsidR="0087016E">
        <w:t xml:space="preserve"> </w:t>
      </w:r>
      <w:ins w:id="52" w:author="Marc Halushka" w:date="2020-05-27T17:03:00Z">
        <w:r w:rsidR="009D4AFC">
          <w:t>“</w:t>
        </w:r>
      </w:ins>
      <w:r w:rsidR="0087016E">
        <w:t>pancreas exocrine glandular cells</w:t>
      </w:r>
      <w:ins w:id="53" w:author="Marc Halushka" w:date="2020-05-27T17:03:00Z">
        <w:r w:rsidR="009D4AFC">
          <w:t>”</w:t>
        </w:r>
      </w:ins>
      <w:r w:rsidR="0087016E">
        <w:t xml:space="preserve"> a</w:t>
      </w:r>
      <w:ins w:id="54" w:author="Marc Halushka" w:date="2020-05-27T17:03:00Z">
        <w:r w:rsidR="009D4AFC">
          <w:t>s</w:t>
        </w:r>
      </w:ins>
      <w:del w:id="55" w:author="Marc Halushka" w:date="2020-05-27T17:03:00Z">
        <w:r w:rsidR="0087016E" w:rsidDel="009D4AFC">
          <w:delText>t</w:delText>
        </w:r>
      </w:del>
      <w:r w:rsidR="0087016E">
        <w:t xml:space="preserve"> the top </w:t>
      </w:r>
      <w:ins w:id="56" w:author="Marc Halushka" w:date="2020-05-27T17:03:00Z">
        <w:r w:rsidR="009D4AFC">
          <w:t xml:space="preserve">hit </w:t>
        </w:r>
      </w:ins>
      <w:r w:rsidR="0087016E">
        <w:t xml:space="preserve">with </w:t>
      </w:r>
      <w:r w:rsidR="009B207B">
        <w:t>a</w:t>
      </w:r>
      <w:r w:rsidR="00294116">
        <w:t xml:space="preserve"> </w:t>
      </w:r>
      <w:r w:rsidR="009B207B">
        <w:t>staining</w:t>
      </w:r>
      <w:r w:rsidR="0087016E">
        <w:t xml:space="preserve"> score of 75 due to the </w:t>
      </w:r>
      <w:commentRangeStart w:id="57"/>
      <w:commentRangeStart w:id="58"/>
      <w:r w:rsidR="0087016E">
        <w:t>high</w:t>
      </w:r>
      <w:ins w:id="59" w:author="Tim Nieuwenhuis" w:date="2020-05-28T09:46:00Z">
        <w:r w:rsidR="008D4041">
          <w:t xml:space="preserve"> staining intensity</w:t>
        </w:r>
      </w:ins>
      <w:del w:id="60" w:author="Tim Nieuwenhuis" w:date="2020-05-28T09:46:00Z">
        <w:r w:rsidR="0087016E" w:rsidDel="008D4041">
          <w:delText xml:space="preserve"> </w:delText>
        </w:r>
      </w:del>
      <w:commentRangeEnd w:id="57"/>
      <w:r w:rsidR="009D4AFC">
        <w:rPr>
          <w:rStyle w:val="CommentReference"/>
        </w:rPr>
        <w:commentReference w:id="57"/>
      </w:r>
      <w:commentRangeEnd w:id="58"/>
      <w:r w:rsidR="008E5DF4">
        <w:rPr>
          <w:rStyle w:val="CommentReference"/>
        </w:rPr>
        <w:commentReference w:id="58"/>
      </w:r>
      <w:del w:id="61" w:author="Tim Nieuwenhuis" w:date="2020-05-28T09:46:00Z">
        <w:r w:rsidR="0087016E" w:rsidDel="008D4041">
          <w:delText>expression level</w:delText>
        </w:r>
      </w:del>
      <w:r w:rsidR="0087016E">
        <w:t xml:space="preserve"> in 3 </w:t>
      </w:r>
      <w:ins w:id="62" w:author="Marc Halushka" w:date="2020-05-27T17:04:00Z">
        <w:r w:rsidR="009D4AFC">
          <w:t xml:space="preserve">of the 4 </w:t>
        </w:r>
      </w:ins>
      <w:r w:rsidR="0087016E">
        <w:t>genes. The second hit would be the pituitary gland due to PRL’s high expression, followed by intestinal glandular cells which</w:t>
      </w:r>
      <w:r w:rsidR="00826C2A">
        <w:t xml:space="preserve"> only</w:t>
      </w:r>
      <w:r w:rsidR="0087016E">
        <w:t xml:space="preserve"> have medium </w:t>
      </w:r>
      <w:r w:rsidR="004B27B7">
        <w:t>staining</w:t>
      </w:r>
      <w:r w:rsidR="0087016E">
        <w:t xml:space="preserve"> of PRSS1. </w:t>
      </w:r>
      <w:commentRangeStart w:id="63"/>
      <w:commentRangeStart w:id="64"/>
      <w:r w:rsidR="006A0014">
        <w:t xml:space="preserve">The resulting table on the shiny app </w:t>
      </w:r>
      <w:del w:id="65" w:author="Marc Halushka" w:date="2020-05-27T17:05:00Z">
        <w:r w:rsidR="006A0014" w:rsidDel="009D4AFC">
          <w:delText xml:space="preserve">however </w:delText>
        </w:r>
      </w:del>
      <w:r w:rsidR="006A0014">
        <w:t xml:space="preserve">can be sorted on any column to more readily answer </w:t>
      </w:r>
      <w:del w:id="66" w:author="Tim Nieuwenhuis" w:date="2020-05-28T15:22:00Z">
        <w:r w:rsidR="006A0014" w:rsidDel="00171676">
          <w:delText xml:space="preserve">your </w:delText>
        </w:r>
      </w:del>
      <w:ins w:id="67" w:author="Tim Nieuwenhuis" w:date="2020-05-28T15:22:00Z">
        <w:r w:rsidR="00171676">
          <w:t>one’s</w:t>
        </w:r>
        <w:r w:rsidR="00171676">
          <w:t xml:space="preserve"> </w:t>
        </w:r>
      </w:ins>
      <w:r w:rsidR="006A0014">
        <w:t xml:space="preserve">scientific question, may that be the number of proteins with high expression or just the number of proteins found. </w:t>
      </w:r>
      <w:commentRangeEnd w:id="63"/>
      <w:r w:rsidR="009D4AFC">
        <w:rPr>
          <w:rStyle w:val="CommentReference"/>
        </w:rPr>
        <w:commentReference w:id="63"/>
      </w:r>
      <w:commentRangeEnd w:id="64"/>
      <w:r w:rsidR="008D4041">
        <w:rPr>
          <w:rStyle w:val="CommentReference"/>
        </w:rPr>
        <w:commentReference w:id="64"/>
      </w:r>
    </w:p>
    <w:p w14:paraId="7CAF4175" w14:textId="0176DB3F" w:rsidR="009B207B" w:rsidRDefault="00151528" w:rsidP="00294116">
      <w:pPr>
        <w:rPr>
          <w:ins w:id="68" w:author="Tim Nieuwenhuis" w:date="2020-05-28T09:57:00Z"/>
        </w:rPr>
      </w:pPr>
      <w:ins w:id="69" w:author="Tim Nieuwenhuis" w:date="2020-05-28T09:57:00Z">
        <w:r w:rsidRPr="00151528">
          <w:drawing>
            <wp:inline distT="0" distB="0" distL="0" distR="0" wp14:anchorId="5078B35A" wp14:editId="47757E30">
              <wp:extent cx="5943600" cy="2780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0665"/>
                      </a:xfrm>
                      <a:prstGeom prst="rect">
                        <a:avLst/>
                      </a:prstGeom>
                    </pic:spPr>
                  </pic:pic>
                </a:graphicData>
              </a:graphic>
            </wp:inline>
          </w:drawing>
        </w:r>
      </w:ins>
    </w:p>
    <w:p w14:paraId="47C5B144" w14:textId="09A57045" w:rsidR="00151528" w:rsidRPr="00E50A7D" w:rsidRDefault="00151528" w:rsidP="00294116">
      <w:ins w:id="70" w:author="Tim Nieuwenhuis" w:date="2020-05-28T09:57:00Z">
        <w:r>
          <w:rPr>
            <w:b/>
          </w:rPr>
          <w:t>Figure 1.</w:t>
        </w:r>
        <w:r>
          <w:t xml:space="preserve"> </w:t>
        </w:r>
        <w:r>
          <w:rPr>
            <w:b/>
          </w:rPr>
          <w:t xml:space="preserve">The user interface of the </w:t>
        </w:r>
      </w:ins>
      <w:proofErr w:type="spellStart"/>
      <w:ins w:id="71" w:author="Tim Nieuwenhuis" w:date="2020-05-28T09:58:00Z">
        <w:r>
          <w:rPr>
            <w:b/>
          </w:rPr>
          <w:t>HPAStainR</w:t>
        </w:r>
        <w:proofErr w:type="spellEnd"/>
        <w:r>
          <w:rPr>
            <w:b/>
          </w:rPr>
          <w:t xml:space="preserve"> shiny app.</w:t>
        </w:r>
      </w:ins>
    </w:p>
    <w:p w14:paraId="6A6F313E" w14:textId="77777777" w:rsidR="00632D23" w:rsidRDefault="009B207B" w:rsidP="009B207B">
      <w:r w:rsidRPr="009B207B">
        <w:rPr>
          <w:b/>
          <w:sz w:val="28"/>
        </w:rPr>
        <w:t>Results</w:t>
      </w:r>
    </w:p>
    <w:p w14:paraId="46C10E96" w14:textId="61212D2B" w:rsidR="00767F4D" w:rsidRDefault="00826C2A" w:rsidP="00AD740C">
      <w:pPr>
        <w:rPr>
          <w:ins w:id="72" w:author="Tim Nieuwenhuis" w:date="2020-05-28T10:11:00Z"/>
        </w:rPr>
      </w:pPr>
      <w:r>
        <w:lastRenderedPageBreak/>
        <w:tab/>
        <w:t xml:space="preserve">To show the functionality of the </w:t>
      </w:r>
      <w:proofErr w:type="spellStart"/>
      <w:r>
        <w:t>shinyapp</w:t>
      </w:r>
      <w:proofErr w:type="spellEnd"/>
      <w:r>
        <w:t xml:space="preserve"> we</w:t>
      </w:r>
      <w:r w:rsidR="00767F4D">
        <w:t xml:space="preserve"> ap</w:t>
      </w:r>
      <w:r>
        <w:t xml:space="preserve">plied </w:t>
      </w:r>
      <w:proofErr w:type="spellStart"/>
      <w:r>
        <w:t>HPAStainR</w:t>
      </w:r>
      <w:proofErr w:type="spellEnd"/>
      <w:r>
        <w:t xml:space="preserve"> to the </w:t>
      </w:r>
      <w:commentRangeStart w:id="73"/>
      <w:commentRangeStart w:id="74"/>
      <w:proofErr w:type="spellStart"/>
      <w:r>
        <w:t>Pangloa</w:t>
      </w:r>
      <w:proofErr w:type="spellEnd"/>
      <w:r>
        <w:t xml:space="preserve"> </w:t>
      </w:r>
      <w:commentRangeEnd w:id="73"/>
      <w:r w:rsidR="009D4AFC">
        <w:rPr>
          <w:rStyle w:val="CommentReference"/>
        </w:rPr>
        <w:commentReference w:id="73"/>
      </w:r>
      <w:commentRangeEnd w:id="74"/>
      <w:r w:rsidR="008D4041">
        <w:rPr>
          <w:rStyle w:val="CommentReference"/>
        </w:rPr>
        <w:commentReference w:id="74"/>
      </w:r>
      <w:r>
        <w:t>Database (</w:t>
      </w:r>
      <w:proofErr w:type="spellStart"/>
      <w:r>
        <w:t>PanglaoDB</w:t>
      </w:r>
      <w:proofErr w:type="spellEnd"/>
      <w:r>
        <w:t>)</w:t>
      </w:r>
      <w:r w:rsidR="00EA386B">
        <w:t>, a hub of</w:t>
      </w:r>
      <w:r w:rsidR="00767F4D">
        <w:t xml:space="preserve"> single cell </w:t>
      </w:r>
      <w:r w:rsidR="00EA386B">
        <w:t>data, with a community-curated cell-type marker database</w:t>
      </w:r>
      <w:r w:rsidR="00767F4D">
        <w:t xml:space="preserve"> [</w:t>
      </w:r>
      <w:ins w:id="75" w:author="Tim Nieuwenhuis" w:date="2020-05-28T14:39:00Z">
        <w:r w:rsidR="00375DAA" w:rsidRPr="00375DAA">
          <w:t>30951143</w:t>
        </w:r>
      </w:ins>
      <w:del w:id="76" w:author="Tim Nieuwenhuis" w:date="2020-05-28T14:39:00Z">
        <w:r w:rsidR="00767F4D" w:rsidDel="00375DAA">
          <w:delText>CITE</w:delText>
        </w:r>
      </w:del>
      <w:r w:rsidR="00767F4D">
        <w:t>]</w:t>
      </w:r>
      <w:r w:rsidR="00EA386B">
        <w:t xml:space="preserve">. We wanted to </w:t>
      </w:r>
      <w:del w:id="77" w:author="Marc Halushka" w:date="2020-05-27T17:06:00Z">
        <w:r w:rsidR="00EA386B" w:rsidDel="009D4AFC">
          <w:delText xml:space="preserve">see </w:delText>
        </w:r>
      </w:del>
      <w:ins w:id="78" w:author="Marc Halushka" w:date="2020-05-27T17:06:00Z">
        <w:r w:rsidR="009D4AFC">
          <w:t xml:space="preserve">investigate </w:t>
        </w:r>
      </w:ins>
      <w:r w:rsidR="00EA386B">
        <w:t xml:space="preserve">how well </w:t>
      </w:r>
      <w:proofErr w:type="spellStart"/>
      <w:r w:rsidR="00EA386B">
        <w:t>HPAStainR</w:t>
      </w:r>
      <w:proofErr w:type="spellEnd"/>
      <w:r w:rsidR="00EA386B">
        <w:t xml:space="preserve"> would </w:t>
      </w:r>
      <w:r w:rsidR="00B67942">
        <w:t>mark the</w:t>
      </w:r>
      <w:r w:rsidR="00EA386B">
        <w:t xml:space="preserve"> cell types</w:t>
      </w:r>
      <w:r w:rsidR="00B67942">
        <w:t xml:space="preserve"> based on </w:t>
      </w:r>
      <w:proofErr w:type="spellStart"/>
      <w:r w:rsidR="00B67942">
        <w:t>PangloaDB’s</w:t>
      </w:r>
      <w:proofErr w:type="spellEnd"/>
      <w:r w:rsidR="00B67942">
        <w:t xml:space="preserve"> annotations. </w:t>
      </w:r>
      <w:del w:id="79" w:author="Marc Halushka" w:date="2020-05-27T17:06:00Z">
        <w:r w:rsidR="00B67942" w:rsidDel="009D4AFC">
          <w:delText>To do this w</w:delText>
        </w:r>
      </w:del>
      <w:ins w:id="80" w:author="Marc Halushka" w:date="2020-05-27T17:06:00Z">
        <w:r w:rsidR="009D4AFC">
          <w:t>W</w:t>
        </w:r>
      </w:ins>
      <w:r w:rsidR="00EA386B">
        <w:t xml:space="preserve">e downloaded a </w:t>
      </w:r>
      <w:proofErr w:type="spellStart"/>
      <w:r w:rsidR="00EA386B">
        <w:t>tsv</w:t>
      </w:r>
      <w:proofErr w:type="spellEnd"/>
      <w:r w:rsidR="00EA386B">
        <w:t xml:space="preserve"> file of </w:t>
      </w:r>
      <w:proofErr w:type="spellStart"/>
      <w:ins w:id="81" w:author="Tim Nieuwenhuis" w:date="2020-05-28T09:50:00Z">
        <w:r w:rsidR="008D4041">
          <w:t>PanglaoDB’s</w:t>
        </w:r>
        <w:proofErr w:type="spellEnd"/>
        <w:r w:rsidR="008D4041">
          <w:t xml:space="preserve"> cell type gene</w:t>
        </w:r>
      </w:ins>
      <w:del w:id="82" w:author="Tim Nieuwenhuis" w:date="2020-05-28T09:50:00Z">
        <w:r w:rsidR="00EA386B" w:rsidDel="008D4041">
          <w:delText>all</w:delText>
        </w:r>
      </w:del>
      <w:r w:rsidR="00EA386B">
        <w:t xml:space="preserve"> </w:t>
      </w:r>
      <w:commentRangeStart w:id="83"/>
      <w:commentRangeStart w:id="84"/>
      <w:r w:rsidR="00EA386B">
        <w:t>marker</w:t>
      </w:r>
      <w:commentRangeEnd w:id="83"/>
      <w:r w:rsidR="009D4AFC">
        <w:rPr>
          <w:rStyle w:val="CommentReference"/>
        </w:rPr>
        <w:commentReference w:id="83"/>
      </w:r>
      <w:commentRangeEnd w:id="84"/>
      <w:r w:rsidR="008D4041">
        <w:rPr>
          <w:rStyle w:val="CommentReference"/>
        </w:rPr>
        <w:commentReference w:id="84"/>
      </w:r>
      <w:r w:rsidR="00EA386B">
        <w:t xml:space="preserve"> data</w:t>
      </w:r>
      <w:r w:rsidR="00B37022">
        <w:t>,</w:t>
      </w:r>
      <w:r w:rsidR="00EA386B">
        <w:t xml:space="preserve"> removed all mouse specific cell type markers </w:t>
      </w:r>
      <w:r w:rsidR="00B67942">
        <w:t>and filtered down to only protein coding genes.</w:t>
      </w:r>
      <w:r w:rsidR="00B37022">
        <w:t xml:space="preserve"> W</w:t>
      </w:r>
      <w:r w:rsidR="00EA386B">
        <w:t>e ran the</w:t>
      </w:r>
      <w:ins w:id="85" w:author="Marc Halushka" w:date="2020-05-27T17:07:00Z">
        <w:r w:rsidR="009D4AFC">
          <w:t>se</w:t>
        </w:r>
      </w:ins>
      <w:r w:rsidR="00EA386B">
        <w:t xml:space="preserve"> </w:t>
      </w:r>
      <w:r w:rsidR="00B67942">
        <w:t>remaining 146</w:t>
      </w:r>
      <w:r w:rsidR="00EA386B">
        <w:t xml:space="preserve"> cell types and their</w:t>
      </w:r>
      <w:r w:rsidR="00B37022">
        <w:t xml:space="preserve"> 3,661 marker </w:t>
      </w:r>
      <w:commentRangeStart w:id="86"/>
      <w:commentRangeStart w:id="87"/>
      <w:r w:rsidR="00B37022">
        <w:t>genes</w:t>
      </w:r>
      <w:commentRangeEnd w:id="86"/>
      <w:r w:rsidR="009D4AFC">
        <w:rPr>
          <w:rStyle w:val="CommentReference"/>
        </w:rPr>
        <w:commentReference w:id="86"/>
      </w:r>
      <w:commentRangeEnd w:id="87"/>
      <w:r w:rsidR="008D4041">
        <w:rPr>
          <w:rStyle w:val="CommentReference"/>
        </w:rPr>
        <w:commentReference w:id="87"/>
      </w:r>
      <w:r w:rsidR="00EA386B">
        <w:t xml:space="preserve"> through </w:t>
      </w:r>
      <w:proofErr w:type="spellStart"/>
      <w:r w:rsidR="00EA386B">
        <w:t>HPAStainR</w:t>
      </w:r>
      <w:proofErr w:type="spellEnd"/>
      <w:r w:rsidR="00EA386B">
        <w:t xml:space="preserve">. </w:t>
      </w:r>
      <w:ins w:id="88" w:author="Tim Nieuwenhuis" w:date="2020-05-28T09:55:00Z">
        <w:r w:rsidR="008D4041">
          <w:t xml:space="preserve">The number of marker genes per cell type in </w:t>
        </w:r>
        <w:proofErr w:type="spellStart"/>
        <w:r w:rsidR="008D4041">
          <w:t>PanglaoDB</w:t>
        </w:r>
        <w:proofErr w:type="spellEnd"/>
        <w:r w:rsidR="008D4041">
          <w:t xml:space="preserve"> are variable</w:t>
        </w:r>
      </w:ins>
      <w:ins w:id="89" w:author="Tim Nieuwenhuis" w:date="2020-05-28T15:16:00Z">
        <w:r w:rsidR="00171676">
          <w:t>,</w:t>
        </w:r>
      </w:ins>
      <w:ins w:id="90" w:author="Tim Nieuwenhuis" w:date="2020-05-28T09:56:00Z">
        <w:r w:rsidR="008D4041">
          <w:t xml:space="preserve"> ranging from </w:t>
        </w:r>
      </w:ins>
      <w:ins w:id="91" w:author="Tim Nieuwenhuis" w:date="2020-05-28T14:30:00Z">
        <w:r w:rsidR="00A35F7B">
          <w:t>1</w:t>
        </w:r>
      </w:ins>
      <w:ins w:id="92" w:author="Tim Nieuwenhuis" w:date="2020-05-28T15:16:00Z">
        <w:r w:rsidR="00171676">
          <w:t xml:space="preserve"> marker</w:t>
        </w:r>
      </w:ins>
      <w:ins w:id="93" w:author="Tim Nieuwenhuis" w:date="2020-05-28T14:30:00Z">
        <w:r w:rsidR="00A35F7B">
          <w:t xml:space="preserve"> in</w:t>
        </w:r>
      </w:ins>
      <w:ins w:id="94" w:author="Tim Nieuwenhuis" w:date="2020-05-28T14:31:00Z">
        <w:r w:rsidR="00A35F7B">
          <w:t xml:space="preserve"> trophoblast stem cells</w:t>
        </w:r>
      </w:ins>
      <w:ins w:id="95" w:author="Tim Nieuwenhuis" w:date="2020-05-28T09:56:00Z">
        <w:r w:rsidR="008D4041">
          <w:t xml:space="preserve"> to </w:t>
        </w:r>
      </w:ins>
      <w:ins w:id="96" w:author="Tim Nieuwenhuis" w:date="2020-05-28T14:30:00Z">
        <w:r w:rsidR="00A35F7B">
          <w:t>216 in interneurons</w:t>
        </w:r>
      </w:ins>
      <w:ins w:id="97" w:author="Tim Nieuwenhuis" w:date="2020-05-28T09:56:00Z">
        <w:r w:rsidR="008D4041">
          <w:t xml:space="preserve">, and a </w:t>
        </w:r>
      </w:ins>
      <w:del w:id="98" w:author="Tim Nieuwenhuis" w:date="2020-05-28T09:56:00Z">
        <w:r w:rsidR="00327C25" w:rsidDel="008D4041">
          <w:delText xml:space="preserve">The </w:delText>
        </w:r>
      </w:del>
      <w:commentRangeStart w:id="99"/>
      <w:commentRangeStart w:id="100"/>
      <w:r w:rsidR="009B207B">
        <w:t>histogram</w:t>
      </w:r>
      <w:commentRangeEnd w:id="99"/>
      <w:r w:rsidR="009D4AFC">
        <w:rPr>
          <w:rStyle w:val="CommentReference"/>
        </w:rPr>
        <w:commentReference w:id="99"/>
      </w:r>
      <w:commentRangeEnd w:id="100"/>
      <w:r w:rsidR="00151528">
        <w:rPr>
          <w:rStyle w:val="CommentReference"/>
        </w:rPr>
        <w:commentReference w:id="100"/>
      </w:r>
      <w:r w:rsidR="00327C25">
        <w:t xml:space="preserve"> of markers </w:t>
      </w:r>
      <w:r w:rsidR="009B207B">
        <w:t>per cell type</w:t>
      </w:r>
      <w:r w:rsidR="00327C25">
        <w:t xml:space="preserve"> </w:t>
      </w:r>
      <w:ins w:id="101" w:author="Tim Nieuwenhuis" w:date="2020-05-28T09:56:00Z">
        <w:r w:rsidR="00151528">
          <w:t xml:space="preserve">showing the distribution can be found </w:t>
        </w:r>
      </w:ins>
      <w:del w:id="102" w:author="Tim Nieuwenhuis" w:date="2020-05-28T09:56:00Z">
        <w:r w:rsidR="00327C25" w:rsidDel="00151528">
          <w:delText>ar</w:delText>
        </w:r>
        <w:r w:rsidR="00327C25" w:rsidDel="008D4041">
          <w:delText xml:space="preserve">e shown </w:delText>
        </w:r>
      </w:del>
      <w:r w:rsidR="002B5B9C">
        <w:t>in Supplemental Figure 1</w:t>
      </w:r>
      <w:r w:rsidR="004B27B7">
        <w:t xml:space="preserve">. </w:t>
      </w:r>
    </w:p>
    <w:p w14:paraId="2C7C3354" w14:textId="134B041C" w:rsidR="005C5909" w:rsidRPr="005C5909" w:rsidRDefault="005C5909" w:rsidP="00AD740C">
      <w:pPr>
        <w:rPr>
          <w:b/>
          <w:rPrChange w:id="103" w:author="Tim Nieuwenhuis" w:date="2020-05-28T10:11:00Z">
            <w:rPr/>
          </w:rPrChange>
        </w:rPr>
      </w:pPr>
      <w:ins w:id="104" w:author="Tim Nieuwenhuis" w:date="2020-05-28T10:11:00Z">
        <w:r>
          <w:rPr>
            <w:b/>
          </w:rPr>
          <w:t>Generating a confidence score for comparisons between protein lists</w:t>
        </w:r>
      </w:ins>
    </w:p>
    <w:p w14:paraId="77595C04" w14:textId="36BB2995" w:rsidR="00EA386B" w:rsidRDefault="00EA386B" w:rsidP="00AD740C">
      <w:pPr>
        <w:rPr>
          <w:ins w:id="105" w:author="Tim Nieuwenhuis" w:date="2020-05-28T10:10:00Z"/>
        </w:rPr>
      </w:pPr>
      <w:r>
        <w:tab/>
      </w:r>
      <w:proofErr w:type="spellStart"/>
      <w:r>
        <w:t>HPAStainR</w:t>
      </w:r>
      <w:proofErr w:type="spellEnd"/>
      <w:r>
        <w:t xml:space="preserve"> </w:t>
      </w:r>
      <w:r w:rsidR="00A837F4">
        <w:t>was</w:t>
      </w:r>
      <w:r>
        <w:t xml:space="preserve"> not designed to compare</w:t>
      </w:r>
      <w:r w:rsidR="00AC4858">
        <w:t xml:space="preserve"> </w:t>
      </w:r>
      <w:ins w:id="106" w:author="Tim Nieuwenhuis" w:date="2020-05-28T09:58:00Z">
        <w:r w:rsidR="00151528">
          <w:t xml:space="preserve">multiple </w:t>
        </w:r>
      </w:ins>
      <w:ins w:id="107" w:author="Tim Nieuwenhuis" w:date="2020-05-28T14:26:00Z">
        <w:r w:rsidR="00A35F7B">
          <w:t>gene</w:t>
        </w:r>
      </w:ins>
      <w:ins w:id="108" w:author="Tim Nieuwenhuis" w:date="2020-05-28T09:58:00Z">
        <w:r w:rsidR="00151528">
          <w:t xml:space="preserve"> lists </w:t>
        </w:r>
      </w:ins>
      <w:ins w:id="109" w:author="Tim Nieuwenhuis" w:date="2020-05-28T09:59:00Z">
        <w:r w:rsidR="00151528">
          <w:t xml:space="preserve">between </w:t>
        </w:r>
      </w:ins>
      <w:del w:id="110" w:author="Tim Nieuwenhuis" w:date="2020-05-28T09:58:00Z">
        <w:r w:rsidR="00AC4858" w:rsidDel="00151528">
          <w:delText xml:space="preserve">multiple </w:delText>
        </w:r>
        <w:commentRangeStart w:id="111"/>
        <w:r w:rsidR="00AC4858" w:rsidDel="00151528">
          <w:delText xml:space="preserve">outputs </w:delText>
        </w:r>
        <w:commentRangeEnd w:id="111"/>
        <w:r w:rsidR="009D4AFC" w:rsidDel="00151528">
          <w:rPr>
            <w:rStyle w:val="CommentReference"/>
          </w:rPr>
          <w:commentReference w:id="111"/>
        </w:r>
      </w:del>
      <w:del w:id="112" w:author="Tim Nieuwenhuis" w:date="2020-05-28T09:59:00Z">
        <w:r w:rsidR="00AC4858" w:rsidDel="00151528">
          <w:delText xml:space="preserve">to </w:delText>
        </w:r>
      </w:del>
      <w:r w:rsidR="00AC4858">
        <w:t xml:space="preserve">one another, and so </w:t>
      </w:r>
      <w:del w:id="113" w:author="Marc Halushka" w:date="2020-05-27T17:08:00Z">
        <w:r w:rsidR="00AC4858" w:rsidDel="009D4AFC">
          <w:delText xml:space="preserve">in order </w:delText>
        </w:r>
      </w:del>
      <w:r w:rsidR="00AC4858">
        <w:t xml:space="preserve">to </w:t>
      </w:r>
      <w:r w:rsidR="004B27B7">
        <w:t xml:space="preserve">make valuable comparisons </w:t>
      </w:r>
      <w:r w:rsidR="00AC4858">
        <w:t xml:space="preserve">we generated </w:t>
      </w:r>
      <w:del w:id="114" w:author="Marc Halushka" w:date="2020-05-27T17:09:00Z">
        <w:r w:rsidR="00AC4858" w:rsidDel="009D4AFC">
          <w:delText xml:space="preserve">what we call </w:delText>
        </w:r>
      </w:del>
      <w:r w:rsidR="00AC4858">
        <w:t xml:space="preserve">a </w:t>
      </w:r>
      <w:r w:rsidR="00A837F4">
        <w:t>“</w:t>
      </w:r>
      <w:r w:rsidR="00AC4858">
        <w:t>confidence score</w:t>
      </w:r>
      <w:r w:rsidR="00A837F4">
        <w:t>”</w:t>
      </w:r>
      <w:r w:rsidR="00AC4858">
        <w:t xml:space="preserve">. </w:t>
      </w:r>
      <w:del w:id="115" w:author="Marc Halushka" w:date="2020-05-27T17:09:00Z">
        <w:r w:rsidR="00AC4858" w:rsidDel="009D4AFC">
          <w:delText xml:space="preserve">The </w:delText>
        </w:r>
      </w:del>
      <w:del w:id="116" w:author="Marc Halushka" w:date="2020-05-27T17:08:00Z">
        <w:r w:rsidR="00AC4858" w:rsidDel="009D4AFC">
          <w:delText xml:space="preserve">point of the </w:delText>
        </w:r>
      </w:del>
      <w:del w:id="117" w:author="Marc Halushka" w:date="2020-05-27T17:09:00Z">
        <w:r w:rsidR="00AC4858" w:rsidDel="009D4AFC">
          <w:delText xml:space="preserve">confidence score is to give a level of how confident we are in the accuracy of a result, as the </w:delText>
        </w:r>
        <w:r w:rsidR="00A837F4" w:rsidDel="009D4AFC">
          <w:delText>staining</w:delText>
        </w:r>
        <w:r w:rsidR="00AC4858" w:rsidDel="009D4AFC">
          <w:delText xml:space="preserve"> score, which doesn’t take into account the size of the input</w:delText>
        </w:r>
        <w:r w:rsidR="00A837F4" w:rsidDel="009D4AFC">
          <w:delText xml:space="preserve"> protein</w:delText>
        </w:r>
        <w:r w:rsidR="00AC4858" w:rsidDel="009D4AFC">
          <w:delText xml:space="preserve"> list, will give the highest score to cell types where a few high staining </w:delText>
        </w:r>
        <w:r w:rsidR="00A837F4" w:rsidDel="009D4AFC">
          <w:delText>proteins</w:delText>
        </w:r>
        <w:r w:rsidR="00AC4858" w:rsidDel="009D4AFC">
          <w:delText xml:space="preserve"> are located. </w:delText>
        </w:r>
      </w:del>
      <w:r w:rsidR="00AC4858">
        <w:t xml:space="preserve">The confidence score is calculated as follows: </w:t>
      </w:r>
      <w:del w:id="118" w:author="Marc Halushka" w:date="2020-05-27T17:09:00Z">
        <w:r w:rsidR="00AC4858" w:rsidDel="009D4AFC">
          <w:delText xml:space="preserve">It is </w:delText>
        </w:r>
      </w:del>
      <w:r w:rsidR="00AC4858">
        <w:t xml:space="preserve">the number of marker proteins used from 1-50 (if </w:t>
      </w:r>
      <w:r w:rsidR="004B27B7">
        <w:t>more than</w:t>
      </w:r>
      <w:r w:rsidR="00AC4858">
        <w:t xml:space="preserve"> 50</w:t>
      </w:r>
      <w:r w:rsidR="004B27B7">
        <w:t xml:space="preserve"> proteins are used,</w:t>
      </w:r>
      <w:r w:rsidR="00AC4858">
        <w:t xml:space="preserve"> </w:t>
      </w:r>
      <w:r w:rsidR="00A837F4">
        <w:t>the protein</w:t>
      </w:r>
      <w:ins w:id="119" w:author="Tim Nieuwenhuis" w:date="2020-05-28T15:16:00Z">
        <w:r w:rsidR="00171676">
          <w:t xml:space="preserve"> count is</w:t>
        </w:r>
      </w:ins>
      <w:del w:id="120" w:author="Tim Nieuwenhuis" w:date="2020-05-28T15:16:00Z">
        <w:r w:rsidR="00A837F4" w:rsidDel="00171676">
          <w:delText>s are</w:delText>
        </w:r>
      </w:del>
      <w:r w:rsidR="004B27B7">
        <w:t xml:space="preserve"> capped</w:t>
      </w:r>
      <w:r w:rsidR="00AC4858">
        <w:t xml:space="preserve"> at 50) multiplied by the </w:t>
      </w:r>
      <w:commentRangeStart w:id="121"/>
      <w:del w:id="122" w:author="Tim Nieuwenhuis" w:date="2020-05-28T09:59:00Z">
        <w:r w:rsidR="00AC4858" w:rsidDel="00151528">
          <w:delText xml:space="preserve">enriched </w:delText>
        </w:r>
      </w:del>
      <w:commentRangeEnd w:id="121"/>
      <w:ins w:id="123" w:author="Tim Nieuwenhuis" w:date="2020-05-28T09:59:00Z">
        <w:r w:rsidR="00151528">
          <w:t>staining</w:t>
        </w:r>
        <w:r w:rsidR="00151528">
          <w:t xml:space="preserve"> </w:t>
        </w:r>
      </w:ins>
      <w:r w:rsidR="009D4AFC">
        <w:rPr>
          <w:rStyle w:val="CommentReference"/>
        </w:rPr>
        <w:commentReference w:id="121"/>
      </w:r>
      <w:r w:rsidR="00AC4858">
        <w:t xml:space="preserve">score and a scaling factor of 0.02. </w:t>
      </w:r>
      <w:ins w:id="124" w:author="Marc Halushka" w:date="2020-05-27T17:11:00Z">
        <w:r w:rsidR="009D4AFC">
          <w:t xml:space="preserve">The “confidence score” range is 0-100 and a score of 100 indicates </w:t>
        </w:r>
      </w:ins>
      <w:del w:id="125" w:author="Marc Halushka" w:date="2020-05-27T17:11:00Z">
        <w:r w:rsidR="00AC4858" w:rsidDel="009D4AFC">
          <w:delText xml:space="preserve">As the enriched score goes from 0-100, as does this score, a 100 would be in </w:delText>
        </w:r>
      </w:del>
      <w:r w:rsidR="00AC4858">
        <w:t xml:space="preserve">a cell type where all 50 or more input proteins highly </w:t>
      </w:r>
      <w:commentRangeStart w:id="126"/>
      <w:commentRangeStart w:id="127"/>
      <w:r w:rsidR="00AC4858">
        <w:t>stain</w:t>
      </w:r>
      <w:commentRangeEnd w:id="126"/>
      <w:r w:rsidR="009D4AFC">
        <w:rPr>
          <w:rStyle w:val="CommentReference"/>
        </w:rPr>
        <w:commentReference w:id="126"/>
      </w:r>
      <w:commentRangeEnd w:id="127"/>
      <w:r w:rsidR="00151528">
        <w:rPr>
          <w:rStyle w:val="CommentReference"/>
        </w:rPr>
        <w:commentReference w:id="127"/>
      </w:r>
      <w:r w:rsidR="00AC4858">
        <w:t>.</w:t>
      </w:r>
    </w:p>
    <w:p w14:paraId="0A960BFC" w14:textId="45370B1A" w:rsidR="005C5909" w:rsidRPr="005C5909" w:rsidRDefault="005C5909" w:rsidP="00AD740C">
      <w:pPr>
        <w:rPr>
          <w:b/>
          <w:rPrChange w:id="128" w:author="Tim Nieuwenhuis" w:date="2020-05-28T10:10:00Z">
            <w:rPr/>
          </w:rPrChange>
        </w:rPr>
      </w:pPr>
      <w:ins w:id="129" w:author="Tim Nieuwenhuis" w:date="2020-05-28T10:11:00Z">
        <w:r>
          <w:rPr>
            <w:b/>
          </w:rPr>
          <w:t xml:space="preserve">Testing how well </w:t>
        </w:r>
        <w:proofErr w:type="spellStart"/>
        <w:r>
          <w:rPr>
            <w:b/>
          </w:rPr>
          <w:t>HPAStainR</w:t>
        </w:r>
        <w:proofErr w:type="spellEnd"/>
        <w:r>
          <w:rPr>
            <w:b/>
          </w:rPr>
          <w:t xml:space="preserve"> works on tissue</w:t>
        </w:r>
      </w:ins>
      <w:ins w:id="130" w:author="Tim Nieuwenhuis" w:date="2020-05-28T15:17:00Z">
        <w:r w:rsidR="00171676">
          <w:rPr>
            <w:b/>
          </w:rPr>
          <w:t>s</w:t>
        </w:r>
      </w:ins>
      <w:ins w:id="131" w:author="Tim Nieuwenhuis" w:date="2020-05-28T10:11:00Z">
        <w:r>
          <w:rPr>
            <w:b/>
          </w:rPr>
          <w:t xml:space="preserve"> of interest</w:t>
        </w:r>
      </w:ins>
    </w:p>
    <w:p w14:paraId="3A2C0941" w14:textId="1E33F706" w:rsidR="00AC4858" w:rsidRDefault="00AC4858" w:rsidP="00AD740C">
      <w:r>
        <w:tab/>
      </w:r>
      <w:proofErr w:type="spellStart"/>
      <w:ins w:id="132" w:author="Tim Nieuwenhuis" w:date="2020-05-28T10:14:00Z">
        <w:r w:rsidR="005C5909">
          <w:t>HPAStainR</w:t>
        </w:r>
        <w:proofErr w:type="spellEnd"/>
        <w:r w:rsidR="005C5909">
          <w:t xml:space="preserve"> remains agnostic to where a protein</w:t>
        </w:r>
      </w:ins>
      <w:ins w:id="133" w:author="Tim Nieuwenhuis" w:date="2020-05-28T10:15:00Z">
        <w:r w:rsidR="005C5909">
          <w:t>/gene</w:t>
        </w:r>
      </w:ins>
      <w:ins w:id="134" w:author="Tim Nieuwenhuis" w:date="2020-05-28T10:14:00Z">
        <w:r w:rsidR="005C5909">
          <w:t xml:space="preserve"> list comes from, so if </w:t>
        </w:r>
      </w:ins>
      <w:ins w:id="135" w:author="Tim Nieuwenhuis" w:date="2020-05-28T15:17:00Z">
        <w:r w:rsidR="00171676">
          <w:t>a</w:t>
        </w:r>
      </w:ins>
      <w:ins w:id="136" w:author="Tim Nieuwenhuis" w:date="2020-05-28T10:14:00Z">
        <w:r w:rsidR="005C5909">
          <w:t xml:space="preserve"> list comes from </w:t>
        </w:r>
      </w:ins>
      <w:ins w:id="137" w:author="Tim Nieuwenhuis" w:date="2020-05-28T10:15:00Z">
        <w:r w:rsidR="005C5909">
          <w:t xml:space="preserve">differential expression </w:t>
        </w:r>
      </w:ins>
      <w:ins w:id="138" w:author="Tim Nieuwenhuis" w:date="2020-05-28T10:14:00Z">
        <w:r w:rsidR="005C5909">
          <w:t xml:space="preserve">lung </w:t>
        </w:r>
      </w:ins>
      <w:ins w:id="139" w:author="Tim Nieuwenhuis" w:date="2020-05-28T14:05:00Z">
        <w:r w:rsidR="00472480">
          <w:t xml:space="preserve">bulk </w:t>
        </w:r>
      </w:ins>
      <w:ins w:id="140" w:author="Tim Nieuwenhuis" w:date="2020-05-28T14:06:00Z">
        <w:r w:rsidR="00472480">
          <w:t>RNA-sequencing</w:t>
        </w:r>
      </w:ins>
      <w:ins w:id="141" w:author="Tim Nieuwenhuis" w:date="2020-05-28T10:15:00Z">
        <w:r w:rsidR="005C5909">
          <w:t xml:space="preserve">, that doesn’t mean lung cell types will be </w:t>
        </w:r>
      </w:ins>
      <w:ins w:id="142" w:author="Tim Nieuwenhuis" w:date="2020-05-28T15:17:00Z">
        <w:r w:rsidR="00171676">
          <w:t>the</w:t>
        </w:r>
      </w:ins>
      <w:ins w:id="143" w:author="Tim Nieuwenhuis" w:date="2020-05-28T10:15:00Z">
        <w:r w:rsidR="005C5909">
          <w:t xml:space="preserve"> top </w:t>
        </w:r>
      </w:ins>
      <w:ins w:id="144" w:author="Tim Nieuwenhuis" w:date="2020-05-28T15:25:00Z">
        <w:r w:rsidR="00171676">
          <w:t>result</w:t>
        </w:r>
      </w:ins>
      <w:ins w:id="145" w:author="Tim Nieuwenhuis" w:date="2020-05-28T10:15:00Z">
        <w:r w:rsidR="005C5909">
          <w:t>.</w:t>
        </w:r>
      </w:ins>
      <w:ins w:id="146" w:author="Tim Nieuwenhuis" w:date="2020-05-28T10:14:00Z">
        <w:r w:rsidR="005C5909">
          <w:t xml:space="preserve"> </w:t>
        </w:r>
      </w:ins>
      <w:del w:id="147" w:author="Tim Nieuwenhuis" w:date="2020-05-28T15:23:00Z">
        <w:r w:rsidR="00A837F4" w:rsidDel="00171676">
          <w:delText>Using</w:delText>
        </w:r>
        <w:r w:rsidDel="00171676">
          <w:delText xml:space="preserve"> classifications by a </w:delText>
        </w:r>
        <w:commentRangeStart w:id="148"/>
        <w:commentRangeStart w:id="149"/>
        <w:r w:rsidDel="00171676">
          <w:delText>pathologist</w:delText>
        </w:r>
      </w:del>
      <w:ins w:id="150" w:author="Tim Nieuwenhuis" w:date="2020-05-28T15:23:00Z">
        <w:r w:rsidR="00171676">
          <w:t xml:space="preserve">By finding equivalent cell types between </w:t>
        </w:r>
        <w:proofErr w:type="spellStart"/>
        <w:r w:rsidR="00171676">
          <w:t>Panglao</w:t>
        </w:r>
        <w:proofErr w:type="spellEnd"/>
        <w:r w:rsidR="00171676">
          <w:t xml:space="preserve"> and HPA, as annotated by a pathologist,</w:t>
        </w:r>
      </w:ins>
      <w:r>
        <w:t xml:space="preserve"> </w:t>
      </w:r>
      <w:commentRangeEnd w:id="148"/>
      <w:r w:rsidR="00BA19B3">
        <w:rPr>
          <w:rStyle w:val="CommentReference"/>
        </w:rPr>
        <w:commentReference w:id="148"/>
      </w:r>
      <w:commentRangeEnd w:id="149"/>
      <w:r w:rsidR="0030017C">
        <w:rPr>
          <w:rStyle w:val="CommentReference"/>
        </w:rPr>
        <w:commentReference w:id="149"/>
      </w:r>
      <w:r>
        <w:t xml:space="preserve">we </w:t>
      </w:r>
      <w:del w:id="151" w:author="Tim Nieuwenhuis" w:date="2020-05-28T15:23:00Z">
        <w:r w:rsidDel="00171676">
          <w:delText xml:space="preserve">wanted </w:delText>
        </w:r>
      </w:del>
      <w:ins w:id="152" w:author="Tim Nieuwenhuis" w:date="2020-05-28T15:23:00Z">
        <w:r w:rsidR="00171676">
          <w:t>attempted</w:t>
        </w:r>
        <w:r w:rsidR="00171676">
          <w:t xml:space="preserve"> </w:t>
        </w:r>
      </w:ins>
      <w:r>
        <w:t xml:space="preserve">to see how well </w:t>
      </w:r>
      <w:proofErr w:type="spellStart"/>
      <w:r>
        <w:t>HPAStainR</w:t>
      </w:r>
      <w:proofErr w:type="spellEnd"/>
      <w:r>
        <w:t xml:space="preserve"> performed </w:t>
      </w:r>
      <w:ins w:id="153" w:author="Tim Nieuwenhuis" w:date="2020-05-28T15:24:00Z">
        <w:r w:rsidR="00171676">
          <w:t>on the ideal cell type result</w:t>
        </w:r>
      </w:ins>
      <w:del w:id="154" w:author="Tim Nieuwenhuis" w:date="2020-05-28T15:24:00Z">
        <w:r w:rsidDel="00171676">
          <w:delText>at indicating the cell type of interest within the tissue of interest</w:delText>
        </w:r>
      </w:del>
      <w:r>
        <w:t xml:space="preserve">. </w:t>
      </w:r>
      <w:ins w:id="155" w:author="Tim Nieuwenhuis" w:date="2020-05-28T10:16:00Z">
        <w:r w:rsidR="005C5909">
          <w:t xml:space="preserve">We did this to show that, while the tissue of interest might not be the top result, </w:t>
        </w:r>
      </w:ins>
      <w:ins w:id="156" w:author="Tim Nieuwenhuis" w:date="2020-05-28T10:17:00Z">
        <w:r w:rsidR="005C5909">
          <w:t xml:space="preserve">when you focus on said tissue, </w:t>
        </w:r>
        <w:proofErr w:type="spellStart"/>
        <w:r w:rsidR="005C5909">
          <w:t>HPAStainR</w:t>
        </w:r>
        <w:proofErr w:type="spellEnd"/>
        <w:r w:rsidR="005C5909">
          <w:t xml:space="preserve"> still performs well. </w:t>
        </w:r>
      </w:ins>
      <w:del w:id="157" w:author="Tim Nieuwenhuis" w:date="2020-05-28T10:16:00Z">
        <w:r w:rsidDel="005C5909">
          <w:delText xml:space="preserve">Even though a cell type, such as stomach glandular cells, might be the top </w:delText>
        </w:r>
        <w:r w:rsidR="00A837F4" w:rsidDel="005C5909">
          <w:delText>result</w:delText>
        </w:r>
        <w:r w:rsidDel="005C5909">
          <w:delText xml:space="preserve">, if </w:delText>
        </w:r>
      </w:del>
      <w:commentRangeStart w:id="158"/>
      <w:del w:id="159" w:author="Tim Nieuwenhuis" w:date="2020-05-28T10:13:00Z">
        <w:r w:rsidDel="005C5909">
          <w:delText>yo</w:delText>
        </w:r>
        <w:r w:rsidR="00EB57F3" w:rsidDel="005C5909">
          <w:delText xml:space="preserve">ur </w:delText>
        </w:r>
      </w:del>
      <w:commentRangeEnd w:id="158"/>
      <w:del w:id="160" w:author="Tim Nieuwenhuis" w:date="2020-05-28T10:16:00Z">
        <w:r w:rsidR="00BA19B3" w:rsidDel="005C5909">
          <w:rPr>
            <w:rStyle w:val="CommentReference"/>
          </w:rPr>
          <w:commentReference w:id="158"/>
        </w:r>
        <w:r w:rsidR="00EB57F3" w:rsidDel="005C5909">
          <w:delText xml:space="preserve">data comes from lung tissue, it is more important to know how HPAStainR performs in the cell types found in the lung.  </w:delText>
        </w:r>
      </w:del>
      <w:del w:id="161" w:author="Tim Nieuwenhuis" w:date="2020-05-28T15:26:00Z">
        <w:r w:rsidR="00EB57F3" w:rsidDel="00E50A7D">
          <w:delText>As a result</w:delText>
        </w:r>
      </w:del>
      <w:ins w:id="162" w:author="Tim Nieuwenhuis" w:date="2020-05-28T15:26:00Z">
        <w:r w:rsidR="00E50A7D">
          <w:t>Therefore</w:t>
        </w:r>
      </w:ins>
      <w:r w:rsidR="00EB57F3">
        <w:t xml:space="preserve"> we included in our </w:t>
      </w:r>
      <w:proofErr w:type="spellStart"/>
      <w:r w:rsidR="00EB57F3">
        <w:t>PangloaDB</w:t>
      </w:r>
      <w:proofErr w:type="spellEnd"/>
      <w:r w:rsidR="00EB57F3">
        <w:t xml:space="preserve"> output, </w:t>
      </w:r>
      <w:del w:id="163" w:author="Marc Halushka" w:date="2020-05-27T17:14:00Z">
        <w:r w:rsidR="00EB57F3" w:rsidDel="00BA19B3">
          <w:delText>not only</w:delText>
        </w:r>
      </w:del>
      <w:ins w:id="164" w:author="Marc Halushka" w:date="2020-05-27T17:14:00Z">
        <w:r w:rsidR="00BA19B3">
          <w:t>both</w:t>
        </w:r>
      </w:ins>
      <w:r w:rsidR="00EB57F3">
        <w:t xml:space="preserve"> the top </w:t>
      </w:r>
      <w:r w:rsidR="00A837F4">
        <w:t>result</w:t>
      </w:r>
      <w:r w:rsidR="00EB57F3">
        <w:t xml:space="preserve"> of </w:t>
      </w:r>
      <w:proofErr w:type="spellStart"/>
      <w:r w:rsidR="00EB57F3">
        <w:t>HPAStainR</w:t>
      </w:r>
      <w:proofErr w:type="spellEnd"/>
      <w:r w:rsidR="00EB57F3">
        <w:t xml:space="preserve">, </w:t>
      </w:r>
      <w:del w:id="165" w:author="Marc Halushka" w:date="2020-05-27T17:14:00Z">
        <w:r w:rsidR="00EB57F3" w:rsidDel="00BA19B3">
          <w:delText xml:space="preserve">but </w:delText>
        </w:r>
      </w:del>
      <w:ins w:id="166" w:author="Marc Halushka" w:date="2020-05-27T17:14:00Z">
        <w:r w:rsidR="00BA19B3">
          <w:t xml:space="preserve">and </w:t>
        </w:r>
      </w:ins>
      <w:r w:rsidR="00EB57F3">
        <w:t>the top</w:t>
      </w:r>
      <w:r w:rsidR="004B27B7">
        <w:t xml:space="preserve"> </w:t>
      </w:r>
      <w:r w:rsidR="00A837F4">
        <w:t>result</w:t>
      </w:r>
      <w:r w:rsidR="004B27B7">
        <w:t xml:space="preserve"> in the appropriate tissue.</w:t>
      </w:r>
    </w:p>
    <w:p w14:paraId="466BC992" w14:textId="4A985E2C" w:rsidR="004B27B7" w:rsidDel="00BA19B3" w:rsidRDefault="004B27B7" w:rsidP="00AD740C">
      <w:pPr>
        <w:rPr>
          <w:del w:id="167" w:author="Marc Halushka" w:date="2020-05-27T17:15:00Z"/>
        </w:rPr>
      </w:pPr>
      <w:r>
        <w:tab/>
        <w:t xml:space="preserve">A </w:t>
      </w:r>
      <w:commentRangeStart w:id="168"/>
      <w:commentRangeStart w:id="169"/>
      <w:r>
        <w:t>subset</w:t>
      </w:r>
      <w:commentRangeEnd w:id="168"/>
      <w:r w:rsidR="00BA19B3">
        <w:rPr>
          <w:rStyle w:val="CommentReference"/>
        </w:rPr>
        <w:commentReference w:id="168"/>
      </w:r>
      <w:commentRangeEnd w:id="169"/>
      <w:r w:rsidR="005C5909">
        <w:rPr>
          <w:rStyle w:val="CommentReference"/>
        </w:rPr>
        <w:commentReference w:id="169"/>
      </w:r>
      <w:r>
        <w:t xml:space="preserve"> of this analysis</w:t>
      </w:r>
      <w:ins w:id="170" w:author="Tim Nieuwenhuis" w:date="2020-05-28T11:47:00Z">
        <w:r w:rsidR="00E6465F">
          <w:t xml:space="preserve"> </w:t>
        </w:r>
      </w:ins>
      <w:del w:id="171" w:author="Tim Nieuwenhuis" w:date="2020-05-28T11:47:00Z">
        <w:r w:rsidDel="00E6465F">
          <w:delText xml:space="preserve"> </w:delText>
        </w:r>
      </w:del>
      <w:r>
        <w:t>can be see</w:t>
      </w:r>
      <w:r w:rsidR="00A837F4">
        <w:t>n below in T</w:t>
      </w:r>
      <w:r>
        <w:t>able 1</w:t>
      </w:r>
      <w:r w:rsidR="008253E6">
        <w:t xml:space="preserve"> with the full results being in </w:t>
      </w:r>
      <w:r w:rsidR="00A837F4">
        <w:t>S</w:t>
      </w:r>
      <w:r w:rsidR="008253E6">
        <w:t>up</w:t>
      </w:r>
      <w:r w:rsidR="00392B3A">
        <w:t>p</w:t>
      </w:r>
      <w:r w:rsidR="00A837F4">
        <w:t>lemental</w:t>
      </w:r>
      <w:r w:rsidR="008253E6">
        <w:t xml:space="preserve"> </w:t>
      </w:r>
      <w:r w:rsidR="00A837F4">
        <w:t>T</w:t>
      </w:r>
      <w:r w:rsidR="002B5B9C">
        <w:t>able 1</w:t>
      </w:r>
      <w:r>
        <w:t xml:space="preserve">. </w:t>
      </w:r>
      <w:del w:id="172" w:author="Marc Halushka" w:date="2020-05-27T17:14:00Z">
        <w:r w:rsidDel="00BA19B3">
          <w:delText xml:space="preserve">We </w:delText>
        </w:r>
      </w:del>
      <w:ins w:id="173" w:author="Marc Halushka" w:date="2020-05-27T17:14:00Z">
        <w:r w:rsidR="00BA19B3">
          <w:t xml:space="preserve">Results were </w:t>
        </w:r>
      </w:ins>
      <w:r>
        <w:t xml:space="preserve">ranked </w:t>
      </w:r>
      <w:del w:id="174" w:author="Marc Halushka" w:date="2020-05-27T17:14:00Z">
        <w:r w:rsidDel="00BA19B3">
          <w:delText>the results on</w:delText>
        </w:r>
      </w:del>
      <w:ins w:id="175" w:author="Marc Halushka" w:date="2020-05-27T17:14:00Z">
        <w:r w:rsidR="00BA19B3">
          <w:t>by</w:t>
        </w:r>
      </w:ins>
      <w:r>
        <w:t xml:space="preserve"> confidence scor</w:t>
      </w:r>
      <w:r w:rsidR="008253E6">
        <w:t>e</w:t>
      </w:r>
      <w:ins w:id="176" w:author="Marc Halushka" w:date="2020-05-27T17:14:00Z">
        <w:r w:rsidR="00BA19B3">
          <w:t xml:space="preserve"> demonstrating a strong correlation of </w:t>
        </w:r>
      </w:ins>
      <w:del w:id="177" w:author="Marc Halushka" w:date="2020-05-27T17:15:00Z">
        <w:r w:rsidR="00A837F4" w:rsidDel="00BA19B3">
          <w:delText>, once can see overall</w:delText>
        </w:r>
        <w:r w:rsidR="008253E6" w:rsidDel="00BA19B3">
          <w:delText xml:space="preserve"> a </w:delText>
        </w:r>
      </w:del>
      <w:r w:rsidR="008253E6">
        <w:t xml:space="preserve">higher confidence scores </w:t>
      </w:r>
      <w:del w:id="178" w:author="Marc Halushka" w:date="2020-05-27T17:15:00Z">
        <w:r w:rsidR="008253E6" w:rsidDel="00BA19B3">
          <w:delText xml:space="preserve">results </w:delText>
        </w:r>
      </w:del>
      <w:ins w:id="179" w:author="Marc Halushka" w:date="2020-05-27T17:15:00Z">
        <w:r w:rsidR="00BA19B3">
          <w:t>with</w:t>
        </w:r>
      </w:ins>
      <w:del w:id="180" w:author="Marc Halushka" w:date="2020-05-27T17:15:00Z">
        <w:r w:rsidR="008253E6" w:rsidDel="00BA19B3">
          <w:delText>in</w:delText>
        </w:r>
      </w:del>
      <w:r w:rsidR="008253E6">
        <w:t xml:space="preserve"> </w:t>
      </w:r>
      <w:r w:rsidR="00A837F4">
        <w:t>more accurate cell types being ascribed to the markers</w:t>
      </w:r>
      <w:r w:rsidR="00392B3A">
        <w:t xml:space="preserve">. </w:t>
      </w:r>
      <w:ins w:id="181" w:author="Marc Halushka" w:date="2020-05-27T17:15:00Z">
        <w:del w:id="182" w:author="Tim Nieuwenhuis" w:date="2020-05-28T11:47:00Z">
          <w:r w:rsidR="00BA19B3" w:rsidDel="00E6465F">
            <w:delText xml:space="preserve">A limitation of HPAStain.R is that it does not have </w:delText>
          </w:r>
        </w:del>
      </w:ins>
      <w:del w:id="183" w:author="Tim Nieuwenhuis" w:date="2020-05-28T11:47:00Z">
        <w:r w:rsidR="00392B3A" w:rsidDel="00E6465F">
          <w:delText xml:space="preserve">However, it also becomes apparent that HPA doesn’t have all the cell types that </w:delText>
        </w:r>
      </w:del>
      <w:ins w:id="184" w:author="Marc Halushka" w:date="2020-05-27T17:15:00Z">
        <w:del w:id="185" w:author="Tim Nieuwenhuis" w:date="2020-05-28T11:47:00Z">
          <w:r w:rsidR="00BA19B3" w:rsidDel="00E6465F">
            <w:delText xml:space="preserve">present in </w:delText>
          </w:r>
        </w:del>
      </w:ins>
      <w:del w:id="186" w:author="Tim Nieuwenhuis" w:date="2020-05-28T11:47:00Z">
        <w:r w:rsidR="00392B3A" w:rsidDel="00E6465F">
          <w:delText>PangloaDB</w:delText>
        </w:r>
      </w:del>
      <w:ins w:id="187" w:author="Marc Halushka" w:date="2020-05-27T17:15:00Z">
        <w:del w:id="188" w:author="Tim Nieuwenhuis" w:date="2020-05-28T11:47:00Z">
          <w:r w:rsidR="00BA19B3" w:rsidDel="00E6465F">
            <w:delText>.</w:delText>
          </w:r>
        </w:del>
      </w:ins>
      <w:ins w:id="189" w:author="Tim Nieuwenhuis" w:date="2020-05-28T11:47:00Z">
        <w:r w:rsidR="00E6465F">
          <w:t xml:space="preserve">An interesting example here are </w:t>
        </w:r>
      </w:ins>
      <w:ins w:id="190" w:author="Tim Nieuwenhuis" w:date="2020-05-28T11:48:00Z">
        <w:r w:rsidR="00E6465F">
          <w:t xml:space="preserve">adipocytes, because while trophoblastic cells are their top </w:t>
        </w:r>
        <w:proofErr w:type="spellStart"/>
        <w:r w:rsidR="00E6465F">
          <w:t>HPAStainR</w:t>
        </w:r>
        <w:proofErr w:type="spellEnd"/>
        <w:r w:rsidR="00E6465F">
          <w:t xml:space="preserve"> result</w:t>
        </w:r>
      </w:ins>
      <w:ins w:id="191" w:author="Tim Nieuwenhuis" w:date="2020-05-28T11:51:00Z">
        <w:r w:rsidR="00E6465F">
          <w:t>,</w:t>
        </w:r>
      </w:ins>
      <w:ins w:id="192" w:author="Tim Nieuwenhuis" w:date="2020-05-28T11:48:00Z">
        <w:r w:rsidR="00E6465F">
          <w:t xml:space="preserve"> the adjust</w:t>
        </w:r>
      </w:ins>
      <w:ins w:id="193" w:author="Tim Nieuwenhuis" w:date="2020-05-28T11:52:00Z">
        <w:r w:rsidR="00E6465F">
          <w:t>ed</w:t>
        </w:r>
      </w:ins>
      <w:ins w:id="194" w:author="Tim Nieuwenhuis" w:date="2020-05-28T11:48:00Z">
        <w:r w:rsidR="00E6465F">
          <w:t xml:space="preserve"> enriched protein p-value for </w:t>
        </w:r>
      </w:ins>
      <w:ins w:id="195" w:author="Tim Nieuwenhuis" w:date="2020-05-28T11:49:00Z">
        <w:r w:rsidR="00E6465F">
          <w:t>trophoblastic</w:t>
        </w:r>
      </w:ins>
      <w:ins w:id="196" w:author="Tim Nieuwenhuis" w:date="2020-05-28T11:48:00Z">
        <w:r w:rsidR="00E6465F">
          <w:t xml:space="preserve"> cells is 1 while it is 0.042 in the adipocytes. </w:t>
        </w:r>
      </w:ins>
      <w:ins w:id="197" w:author="Tim Nieuwenhuis" w:date="2020-05-28T11:52:00Z">
        <w:r w:rsidR="00E6465F">
          <w:t xml:space="preserve">It should also be noted that there are cell types </w:t>
        </w:r>
      </w:ins>
      <w:proofErr w:type="spellStart"/>
      <w:ins w:id="198" w:author="Tim Nieuwenhuis" w:date="2020-05-28T11:53:00Z">
        <w:r w:rsidR="00E6465F">
          <w:t>PanglaoDB</w:t>
        </w:r>
        <w:proofErr w:type="spellEnd"/>
        <w:r w:rsidR="00E6465F">
          <w:t xml:space="preserve"> has that HPA lacks such as </w:t>
        </w:r>
        <w:proofErr w:type="spellStart"/>
        <w:proofErr w:type="gramStart"/>
        <w:r w:rsidR="00E6465F">
          <w:t>purkinje</w:t>
        </w:r>
        <w:proofErr w:type="spellEnd"/>
        <w:proofErr w:type="gramEnd"/>
        <w:r w:rsidR="00E6465F">
          <w:t xml:space="preserve"> fiber cells.</w:t>
        </w:r>
      </w:ins>
      <w:ins w:id="199" w:author="Marc Halushka" w:date="2020-05-27T17:15:00Z">
        <w:del w:id="200" w:author="Tim Nieuwenhuis" w:date="2020-05-28T11:47:00Z">
          <w:r w:rsidR="00BA19B3" w:rsidDel="00E6465F">
            <w:delText xml:space="preserve"> </w:delText>
          </w:r>
        </w:del>
      </w:ins>
      <w:del w:id="201" w:author="Marc Halushka" w:date="2020-05-27T17:15:00Z">
        <w:r w:rsidR="00392B3A" w:rsidDel="00BA19B3">
          <w:delText xml:space="preserve"> tests, as there is less nuanced in the classifications found in HPA.</w:delText>
        </w:r>
      </w:del>
    </w:p>
    <w:p w14:paraId="3020C067" w14:textId="77777777" w:rsidR="00A35AF3" w:rsidRDefault="00A35AF3" w:rsidP="00AD740C"/>
    <w:p w14:paraId="73820B81" w14:textId="4539DDED" w:rsidR="00392B3A" w:rsidRPr="00A35AF3" w:rsidRDefault="00A35AF3" w:rsidP="00AD740C">
      <w:r w:rsidRPr="00A837F4">
        <w:rPr>
          <w:b/>
        </w:rPr>
        <w:t xml:space="preserve">Table 1. </w:t>
      </w:r>
      <w:del w:id="202" w:author="Tim Nieuwenhuis" w:date="2020-05-28T15:27:00Z">
        <w:r w:rsidRPr="00A837F4" w:rsidDel="00E50A7D">
          <w:rPr>
            <w:b/>
          </w:rPr>
          <w:delText xml:space="preserve">The top 10 </w:delText>
        </w:r>
      </w:del>
      <w:ins w:id="203" w:author="Tim Nieuwenhuis" w:date="2020-05-28T15:27:00Z">
        <w:r w:rsidR="00E50A7D">
          <w:rPr>
            <w:b/>
          </w:rPr>
          <w:t xml:space="preserve">A subset of 10 </w:t>
        </w:r>
      </w:ins>
      <w:proofErr w:type="spellStart"/>
      <w:r w:rsidRPr="00A837F4">
        <w:rPr>
          <w:b/>
        </w:rPr>
        <w:t>HPAStainR</w:t>
      </w:r>
      <w:proofErr w:type="spellEnd"/>
      <w:r w:rsidRPr="00A837F4">
        <w:rPr>
          <w:b/>
        </w:rPr>
        <w:t xml:space="preserve"> results of </w:t>
      </w:r>
      <w:proofErr w:type="spellStart"/>
      <w:r w:rsidRPr="00A837F4">
        <w:rPr>
          <w:b/>
        </w:rPr>
        <w:t>PangloaDB</w:t>
      </w:r>
      <w:proofErr w:type="spellEnd"/>
      <w:r w:rsidRPr="00A837F4">
        <w:rPr>
          <w:b/>
        </w:rPr>
        <w:t xml:space="preserve"> cell type marker queries</w:t>
      </w:r>
      <w:r>
        <w:t xml:space="preserve">. Select tissues are when the </w:t>
      </w:r>
      <w:proofErr w:type="spellStart"/>
      <w:r w:rsidR="00294116">
        <w:t>HPA</w:t>
      </w:r>
      <w:r>
        <w:t>stainR</w:t>
      </w:r>
      <w:proofErr w:type="spellEnd"/>
      <w:r w:rsidR="00294116">
        <w:t xml:space="preserve"> output</w:t>
      </w:r>
      <w:r>
        <w:t xml:space="preserve"> is limited to the tissue or pathologist annotated closest cell type to that </w:t>
      </w:r>
      <w:r w:rsidR="00294116">
        <w:t xml:space="preserve">of </w:t>
      </w:r>
      <w:proofErr w:type="spellStart"/>
      <w:r w:rsidR="00294116">
        <w:t>PangloaDB’s</w:t>
      </w:r>
      <w:proofErr w:type="spellEnd"/>
      <w:r w:rsidR="00294116">
        <w:t xml:space="preserve"> cell type.</w:t>
      </w:r>
    </w:p>
    <w:tbl>
      <w:tblPr>
        <w:tblStyle w:val="TableGrid"/>
        <w:tblW w:w="9355" w:type="dxa"/>
        <w:tblLook w:val="04A0" w:firstRow="1" w:lastRow="0" w:firstColumn="1" w:lastColumn="0" w:noHBand="0" w:noVBand="1"/>
        <w:tblPrChange w:id="204" w:author="Tim Nieuwenhuis" w:date="2020-05-28T11:46:00Z">
          <w:tblPr>
            <w:tblStyle w:val="TableGrid"/>
            <w:tblW w:w="9355" w:type="dxa"/>
            <w:tblLook w:val="04A0" w:firstRow="1" w:lastRow="0" w:firstColumn="1" w:lastColumn="0" w:noHBand="0" w:noVBand="1"/>
          </w:tblPr>
        </w:tblPrChange>
      </w:tblPr>
      <w:tblGrid>
        <w:gridCol w:w="2065"/>
        <w:gridCol w:w="1226"/>
        <w:gridCol w:w="2182"/>
        <w:gridCol w:w="1260"/>
        <w:gridCol w:w="1890"/>
        <w:gridCol w:w="1170"/>
        <w:tblGridChange w:id="205">
          <w:tblGrid>
            <w:gridCol w:w="1627"/>
            <w:gridCol w:w="1226"/>
            <w:gridCol w:w="1521"/>
            <w:gridCol w:w="1921"/>
            <w:gridCol w:w="1890"/>
            <w:gridCol w:w="1170"/>
          </w:tblGrid>
        </w:tblGridChange>
      </w:tblGrid>
      <w:tr w:rsidR="00E6465F" w:rsidRPr="00D1603B" w14:paraId="04064628" w14:textId="77777777" w:rsidTr="00E6465F">
        <w:trPr>
          <w:trHeight w:val="288"/>
          <w:ins w:id="206" w:author="Tim Nieuwenhuis" w:date="2020-05-28T11:29:00Z"/>
          <w:trPrChange w:id="207" w:author="Tim Nieuwenhuis" w:date="2020-05-28T11:46:00Z">
            <w:trPr>
              <w:trHeight w:val="288"/>
            </w:trPr>
          </w:trPrChange>
        </w:trPr>
        <w:tc>
          <w:tcPr>
            <w:tcW w:w="2065" w:type="dxa"/>
            <w:noWrap/>
            <w:hideMark/>
            <w:tcPrChange w:id="208" w:author="Tim Nieuwenhuis" w:date="2020-05-28T11:46:00Z">
              <w:tcPr>
                <w:tcW w:w="1627" w:type="dxa"/>
                <w:noWrap/>
                <w:hideMark/>
              </w:tcPr>
            </w:tcPrChange>
          </w:tcPr>
          <w:p w14:paraId="696D2D5C" w14:textId="6A298930" w:rsidR="00D1603B" w:rsidRPr="00D1603B" w:rsidRDefault="00D1603B">
            <w:pPr>
              <w:rPr>
                <w:ins w:id="209" w:author="Tim Nieuwenhuis" w:date="2020-05-28T11:29:00Z"/>
              </w:rPr>
            </w:pPr>
            <w:proofErr w:type="spellStart"/>
            <w:ins w:id="210" w:author="Tim Nieuwenhuis" w:date="2020-05-28T11:29:00Z">
              <w:r>
                <w:t>PangloaDB</w:t>
              </w:r>
              <w:proofErr w:type="spellEnd"/>
              <w:r>
                <w:t xml:space="preserve"> Cell Type</w:t>
              </w:r>
            </w:ins>
          </w:p>
        </w:tc>
        <w:tc>
          <w:tcPr>
            <w:tcW w:w="788" w:type="dxa"/>
            <w:noWrap/>
            <w:hideMark/>
            <w:tcPrChange w:id="211" w:author="Tim Nieuwenhuis" w:date="2020-05-28T11:46:00Z">
              <w:tcPr>
                <w:tcW w:w="1226" w:type="dxa"/>
                <w:noWrap/>
                <w:hideMark/>
              </w:tcPr>
            </w:tcPrChange>
          </w:tcPr>
          <w:p w14:paraId="1C721F68" w14:textId="45EDDD2A" w:rsidR="00D1603B" w:rsidRPr="00D1603B" w:rsidRDefault="00D1603B">
            <w:pPr>
              <w:rPr>
                <w:ins w:id="212" w:author="Tim Nieuwenhuis" w:date="2020-05-28T11:29:00Z"/>
              </w:rPr>
            </w:pPr>
            <w:ins w:id="213" w:author="Tim Nieuwenhuis" w:date="2020-05-28T11:29:00Z">
              <w:r>
                <w:t>Confidence Score</w:t>
              </w:r>
            </w:ins>
          </w:p>
        </w:tc>
        <w:tc>
          <w:tcPr>
            <w:tcW w:w="2182" w:type="dxa"/>
            <w:noWrap/>
            <w:hideMark/>
            <w:tcPrChange w:id="214" w:author="Tim Nieuwenhuis" w:date="2020-05-28T11:46:00Z">
              <w:tcPr>
                <w:tcW w:w="1521" w:type="dxa"/>
                <w:noWrap/>
                <w:hideMark/>
              </w:tcPr>
            </w:tcPrChange>
          </w:tcPr>
          <w:p w14:paraId="612B8B5B" w14:textId="693EF92A" w:rsidR="00D1603B" w:rsidRPr="00D1603B" w:rsidRDefault="002D574C">
            <w:pPr>
              <w:rPr>
                <w:ins w:id="215" w:author="Tim Nieuwenhuis" w:date="2020-05-28T11:29:00Z"/>
              </w:rPr>
            </w:pPr>
            <w:ins w:id="216" w:author="Tim Nieuwenhuis" w:date="2020-05-28T11:29:00Z">
              <w:r>
                <w:t xml:space="preserve">Top </w:t>
              </w:r>
              <w:proofErr w:type="spellStart"/>
              <w:r>
                <w:t>HPAStainR</w:t>
              </w:r>
              <w:proofErr w:type="spellEnd"/>
              <w:r>
                <w:t xml:space="preserve"> </w:t>
              </w:r>
            </w:ins>
            <w:ins w:id="217" w:author="Tim Nieuwenhuis" w:date="2020-05-28T15:46:00Z">
              <w:r>
                <w:t>R</w:t>
              </w:r>
            </w:ins>
            <w:ins w:id="218" w:author="Tim Nieuwenhuis" w:date="2020-05-28T11:29:00Z">
              <w:r w:rsidR="00D1603B">
                <w:t>esult</w:t>
              </w:r>
            </w:ins>
          </w:p>
        </w:tc>
        <w:tc>
          <w:tcPr>
            <w:tcW w:w="1260" w:type="dxa"/>
            <w:noWrap/>
            <w:hideMark/>
            <w:tcPrChange w:id="219" w:author="Tim Nieuwenhuis" w:date="2020-05-28T11:46:00Z">
              <w:tcPr>
                <w:tcW w:w="1921" w:type="dxa"/>
                <w:noWrap/>
                <w:hideMark/>
              </w:tcPr>
            </w:tcPrChange>
          </w:tcPr>
          <w:p w14:paraId="5E8E1333" w14:textId="382B2BB3" w:rsidR="00D1603B" w:rsidRPr="00D1603B" w:rsidRDefault="003A0576">
            <w:pPr>
              <w:rPr>
                <w:ins w:id="220" w:author="Tim Nieuwenhuis" w:date="2020-05-28T11:29:00Z"/>
              </w:rPr>
            </w:pPr>
            <w:ins w:id="221" w:author="Tim Nieuwenhuis" w:date="2020-05-28T11:44:00Z">
              <w:r>
                <w:t>T</w:t>
              </w:r>
              <w:r w:rsidR="002D574C">
                <w:t xml:space="preserve">op </w:t>
              </w:r>
            </w:ins>
            <w:ins w:id="222" w:author="Tim Nieuwenhuis" w:date="2020-05-28T15:46:00Z">
              <w:r w:rsidR="002D574C">
                <w:t>R</w:t>
              </w:r>
            </w:ins>
            <w:ins w:id="223" w:author="Tim Nieuwenhuis" w:date="2020-05-28T11:44:00Z">
              <w:r w:rsidR="002D574C">
                <w:t xml:space="preserve">esult </w:t>
              </w:r>
            </w:ins>
            <w:ins w:id="224" w:author="Tim Nieuwenhuis" w:date="2020-05-28T15:46:00Z">
              <w:r w:rsidR="002D574C">
                <w:t>S</w:t>
              </w:r>
            </w:ins>
            <w:ins w:id="225" w:author="Tim Nieuwenhuis" w:date="2020-05-28T11:44:00Z">
              <w:r>
                <w:t>tain</w:t>
              </w:r>
            </w:ins>
            <w:ins w:id="226" w:author="Tim Nieuwenhuis" w:date="2020-05-28T15:44:00Z">
              <w:r w:rsidR="002D574C">
                <w:t>ed</w:t>
              </w:r>
            </w:ins>
            <w:ins w:id="227" w:author="Tim Nieuwenhuis" w:date="2020-05-28T11:44:00Z">
              <w:r w:rsidR="002D574C">
                <w:t xml:space="preserve"> </w:t>
              </w:r>
            </w:ins>
            <w:ins w:id="228" w:author="Tim Nieuwenhuis" w:date="2020-05-28T15:46:00Z">
              <w:r w:rsidR="002D574C">
                <w:t>S</w:t>
              </w:r>
            </w:ins>
            <w:ins w:id="229" w:author="Tim Nieuwenhuis" w:date="2020-05-28T11:44:00Z">
              <w:r>
                <w:t>core</w:t>
              </w:r>
            </w:ins>
          </w:p>
        </w:tc>
        <w:tc>
          <w:tcPr>
            <w:tcW w:w="1890" w:type="dxa"/>
            <w:noWrap/>
            <w:hideMark/>
            <w:tcPrChange w:id="230" w:author="Tim Nieuwenhuis" w:date="2020-05-28T11:46:00Z">
              <w:tcPr>
                <w:tcW w:w="1890" w:type="dxa"/>
                <w:noWrap/>
                <w:hideMark/>
              </w:tcPr>
            </w:tcPrChange>
          </w:tcPr>
          <w:p w14:paraId="0B837002" w14:textId="46CA0F13" w:rsidR="00D1603B" w:rsidRPr="00D1603B" w:rsidRDefault="002D574C">
            <w:pPr>
              <w:rPr>
                <w:ins w:id="231" w:author="Tim Nieuwenhuis" w:date="2020-05-28T11:29:00Z"/>
              </w:rPr>
            </w:pPr>
            <w:ins w:id="232" w:author="Tim Nieuwenhuis" w:date="2020-05-28T11:45:00Z">
              <w:r>
                <w:t xml:space="preserve">Select </w:t>
              </w:r>
            </w:ins>
            <w:ins w:id="233" w:author="Tim Nieuwenhuis" w:date="2020-05-28T15:47:00Z">
              <w:r>
                <w:t>T</w:t>
              </w:r>
            </w:ins>
            <w:ins w:id="234" w:author="Tim Nieuwenhuis" w:date="2020-05-28T11:45:00Z">
              <w:r>
                <w:t xml:space="preserve">issue </w:t>
              </w:r>
            </w:ins>
            <w:ins w:id="235" w:author="Tim Nieuwenhuis" w:date="2020-05-28T15:47:00Z">
              <w:r>
                <w:t>T</w:t>
              </w:r>
            </w:ins>
            <w:ins w:id="236" w:author="Tim Nieuwenhuis" w:date="2020-05-28T11:45:00Z">
              <w:r>
                <w:t xml:space="preserve">op </w:t>
              </w:r>
            </w:ins>
            <w:ins w:id="237" w:author="Tim Nieuwenhuis" w:date="2020-05-28T15:46:00Z">
              <w:r>
                <w:t>R</w:t>
              </w:r>
            </w:ins>
            <w:ins w:id="238" w:author="Tim Nieuwenhuis" w:date="2020-05-28T11:45:00Z">
              <w:r w:rsidR="003A0576">
                <w:t>esult</w:t>
              </w:r>
            </w:ins>
          </w:p>
        </w:tc>
        <w:tc>
          <w:tcPr>
            <w:tcW w:w="1170" w:type="dxa"/>
            <w:noWrap/>
            <w:hideMark/>
            <w:tcPrChange w:id="239" w:author="Tim Nieuwenhuis" w:date="2020-05-28T11:46:00Z">
              <w:tcPr>
                <w:tcW w:w="1170" w:type="dxa"/>
                <w:noWrap/>
                <w:hideMark/>
              </w:tcPr>
            </w:tcPrChange>
          </w:tcPr>
          <w:p w14:paraId="4C6CC675" w14:textId="7F949C65" w:rsidR="00D1603B" w:rsidRPr="00D1603B" w:rsidRDefault="002D574C" w:rsidP="002D574C">
            <w:pPr>
              <w:rPr>
                <w:ins w:id="240" w:author="Tim Nieuwenhuis" w:date="2020-05-28T11:29:00Z"/>
              </w:rPr>
              <w:pPrChange w:id="241" w:author="Tim Nieuwenhuis" w:date="2020-05-28T15:44:00Z">
                <w:pPr/>
              </w:pPrChange>
            </w:pPr>
            <w:ins w:id="242" w:author="Tim Nieuwenhuis" w:date="2020-05-28T11:45:00Z">
              <w:r>
                <w:t xml:space="preserve">Select </w:t>
              </w:r>
            </w:ins>
            <w:ins w:id="243" w:author="Tim Nieuwenhuis" w:date="2020-05-28T15:47:00Z">
              <w:r>
                <w:t>T</w:t>
              </w:r>
            </w:ins>
            <w:ins w:id="244" w:author="Tim Nieuwenhuis" w:date="2020-05-28T11:45:00Z">
              <w:r>
                <w:t xml:space="preserve">issue </w:t>
              </w:r>
            </w:ins>
            <w:ins w:id="245" w:author="Tim Nieuwenhuis" w:date="2020-05-28T15:47:00Z">
              <w:r>
                <w:t>T</w:t>
              </w:r>
            </w:ins>
            <w:ins w:id="246" w:author="Tim Nieuwenhuis" w:date="2020-05-28T11:45:00Z">
              <w:r w:rsidR="003A0576">
                <w:t xml:space="preserve">op </w:t>
              </w:r>
            </w:ins>
            <w:ins w:id="247" w:author="Tim Nieuwenhuis" w:date="2020-05-28T15:47:00Z">
              <w:r>
                <w:t>S</w:t>
              </w:r>
            </w:ins>
            <w:ins w:id="248" w:author="Tim Nieuwenhuis" w:date="2020-05-28T15:44:00Z">
              <w:r>
                <w:t xml:space="preserve">tained </w:t>
              </w:r>
            </w:ins>
            <w:ins w:id="249" w:author="Tim Nieuwenhuis" w:date="2020-05-28T15:47:00Z">
              <w:r>
                <w:t>S</w:t>
              </w:r>
            </w:ins>
            <w:ins w:id="250" w:author="Tim Nieuwenhuis" w:date="2020-05-28T15:44:00Z">
              <w:r>
                <w:t>core</w:t>
              </w:r>
            </w:ins>
          </w:p>
        </w:tc>
      </w:tr>
      <w:tr w:rsidR="00E6465F" w:rsidRPr="00D1603B" w14:paraId="0B8CE674" w14:textId="77777777" w:rsidTr="00E6465F">
        <w:trPr>
          <w:trHeight w:val="288"/>
          <w:ins w:id="251" w:author="Tim Nieuwenhuis" w:date="2020-05-28T11:29:00Z"/>
          <w:trPrChange w:id="252" w:author="Tim Nieuwenhuis" w:date="2020-05-28T11:46:00Z">
            <w:trPr>
              <w:trHeight w:val="288"/>
            </w:trPr>
          </w:trPrChange>
        </w:trPr>
        <w:tc>
          <w:tcPr>
            <w:tcW w:w="2065" w:type="dxa"/>
            <w:noWrap/>
            <w:hideMark/>
            <w:tcPrChange w:id="253" w:author="Tim Nieuwenhuis" w:date="2020-05-28T11:46:00Z">
              <w:tcPr>
                <w:tcW w:w="1627" w:type="dxa"/>
                <w:noWrap/>
                <w:hideMark/>
              </w:tcPr>
            </w:tcPrChange>
          </w:tcPr>
          <w:p w14:paraId="7FBE233A" w14:textId="77777777" w:rsidR="00D1603B" w:rsidRPr="00D1603B" w:rsidRDefault="00D1603B">
            <w:pPr>
              <w:rPr>
                <w:ins w:id="254" w:author="Tim Nieuwenhuis" w:date="2020-05-28T11:29:00Z"/>
              </w:rPr>
            </w:pPr>
            <w:ins w:id="255" w:author="Tim Nieuwenhuis" w:date="2020-05-28T11:29:00Z">
              <w:r w:rsidRPr="00D1603B">
                <w:t>KIDNEY proximal tubule cells</w:t>
              </w:r>
            </w:ins>
          </w:p>
        </w:tc>
        <w:tc>
          <w:tcPr>
            <w:tcW w:w="788" w:type="dxa"/>
            <w:noWrap/>
            <w:hideMark/>
            <w:tcPrChange w:id="256" w:author="Tim Nieuwenhuis" w:date="2020-05-28T11:46:00Z">
              <w:tcPr>
                <w:tcW w:w="1226" w:type="dxa"/>
                <w:noWrap/>
                <w:hideMark/>
              </w:tcPr>
            </w:tcPrChange>
          </w:tcPr>
          <w:p w14:paraId="3C5A58D7" w14:textId="77777777" w:rsidR="00D1603B" w:rsidRPr="00D1603B" w:rsidRDefault="00D1603B" w:rsidP="00D1603B">
            <w:pPr>
              <w:rPr>
                <w:ins w:id="257" w:author="Tim Nieuwenhuis" w:date="2020-05-28T11:29:00Z"/>
              </w:rPr>
            </w:pPr>
            <w:ins w:id="258" w:author="Tim Nieuwenhuis" w:date="2020-05-28T11:29:00Z">
              <w:r w:rsidRPr="00D1603B">
                <w:t>70.5</w:t>
              </w:r>
            </w:ins>
          </w:p>
        </w:tc>
        <w:tc>
          <w:tcPr>
            <w:tcW w:w="2182" w:type="dxa"/>
            <w:noWrap/>
            <w:hideMark/>
            <w:tcPrChange w:id="259" w:author="Tim Nieuwenhuis" w:date="2020-05-28T11:46:00Z">
              <w:tcPr>
                <w:tcW w:w="1521" w:type="dxa"/>
                <w:noWrap/>
                <w:hideMark/>
              </w:tcPr>
            </w:tcPrChange>
          </w:tcPr>
          <w:p w14:paraId="710EF1D1" w14:textId="77777777" w:rsidR="00D1603B" w:rsidRPr="00D1603B" w:rsidRDefault="00D1603B">
            <w:pPr>
              <w:rPr>
                <w:ins w:id="260" w:author="Tim Nieuwenhuis" w:date="2020-05-28T11:29:00Z"/>
              </w:rPr>
            </w:pPr>
            <w:ins w:id="261" w:author="Tim Nieuwenhuis" w:date="2020-05-28T11:29:00Z">
              <w:r w:rsidRPr="00D1603B">
                <w:t>KIDNEY - cells in tubules</w:t>
              </w:r>
            </w:ins>
          </w:p>
        </w:tc>
        <w:tc>
          <w:tcPr>
            <w:tcW w:w="1260" w:type="dxa"/>
            <w:noWrap/>
            <w:hideMark/>
            <w:tcPrChange w:id="262" w:author="Tim Nieuwenhuis" w:date="2020-05-28T11:46:00Z">
              <w:tcPr>
                <w:tcW w:w="1921" w:type="dxa"/>
                <w:noWrap/>
                <w:hideMark/>
              </w:tcPr>
            </w:tcPrChange>
          </w:tcPr>
          <w:p w14:paraId="655FC43A" w14:textId="77777777" w:rsidR="00D1603B" w:rsidRPr="00D1603B" w:rsidRDefault="00D1603B" w:rsidP="00D1603B">
            <w:pPr>
              <w:rPr>
                <w:ins w:id="263" w:author="Tim Nieuwenhuis" w:date="2020-05-28T11:29:00Z"/>
              </w:rPr>
            </w:pPr>
            <w:ins w:id="264" w:author="Tim Nieuwenhuis" w:date="2020-05-28T11:29:00Z">
              <w:r w:rsidRPr="00D1603B">
                <w:t>70.5</w:t>
              </w:r>
            </w:ins>
          </w:p>
        </w:tc>
        <w:tc>
          <w:tcPr>
            <w:tcW w:w="1890" w:type="dxa"/>
            <w:noWrap/>
            <w:hideMark/>
            <w:tcPrChange w:id="265" w:author="Tim Nieuwenhuis" w:date="2020-05-28T11:46:00Z">
              <w:tcPr>
                <w:tcW w:w="1890" w:type="dxa"/>
                <w:noWrap/>
                <w:hideMark/>
              </w:tcPr>
            </w:tcPrChange>
          </w:tcPr>
          <w:p w14:paraId="25F7D517" w14:textId="77777777" w:rsidR="00D1603B" w:rsidRPr="00D1603B" w:rsidRDefault="00D1603B">
            <w:pPr>
              <w:rPr>
                <w:ins w:id="266" w:author="Tim Nieuwenhuis" w:date="2020-05-28T11:29:00Z"/>
              </w:rPr>
            </w:pPr>
            <w:ins w:id="267" w:author="Tim Nieuwenhuis" w:date="2020-05-28T11:29:00Z">
              <w:r w:rsidRPr="00D1603B">
                <w:t>KIDNEY - cells in tubules</w:t>
              </w:r>
            </w:ins>
          </w:p>
        </w:tc>
        <w:tc>
          <w:tcPr>
            <w:tcW w:w="1170" w:type="dxa"/>
            <w:noWrap/>
            <w:hideMark/>
            <w:tcPrChange w:id="268" w:author="Tim Nieuwenhuis" w:date="2020-05-28T11:46:00Z">
              <w:tcPr>
                <w:tcW w:w="1170" w:type="dxa"/>
                <w:noWrap/>
                <w:hideMark/>
              </w:tcPr>
            </w:tcPrChange>
          </w:tcPr>
          <w:p w14:paraId="2FB69C0A" w14:textId="77777777" w:rsidR="00D1603B" w:rsidRPr="00D1603B" w:rsidRDefault="00D1603B" w:rsidP="00D1603B">
            <w:pPr>
              <w:rPr>
                <w:ins w:id="269" w:author="Tim Nieuwenhuis" w:date="2020-05-28T11:29:00Z"/>
              </w:rPr>
            </w:pPr>
            <w:ins w:id="270" w:author="Tim Nieuwenhuis" w:date="2020-05-28T11:29:00Z">
              <w:r w:rsidRPr="00D1603B">
                <w:t>70.5</w:t>
              </w:r>
            </w:ins>
          </w:p>
        </w:tc>
      </w:tr>
      <w:tr w:rsidR="00E6465F" w:rsidRPr="00D1603B" w14:paraId="0B58513F" w14:textId="77777777" w:rsidTr="00E6465F">
        <w:trPr>
          <w:trHeight w:val="288"/>
          <w:ins w:id="271" w:author="Tim Nieuwenhuis" w:date="2020-05-28T11:29:00Z"/>
          <w:trPrChange w:id="272" w:author="Tim Nieuwenhuis" w:date="2020-05-28T11:46:00Z">
            <w:trPr>
              <w:trHeight w:val="288"/>
            </w:trPr>
          </w:trPrChange>
        </w:trPr>
        <w:tc>
          <w:tcPr>
            <w:tcW w:w="2065" w:type="dxa"/>
            <w:noWrap/>
            <w:hideMark/>
            <w:tcPrChange w:id="273" w:author="Tim Nieuwenhuis" w:date="2020-05-28T11:46:00Z">
              <w:tcPr>
                <w:tcW w:w="1627" w:type="dxa"/>
                <w:noWrap/>
                <w:hideMark/>
              </w:tcPr>
            </w:tcPrChange>
          </w:tcPr>
          <w:p w14:paraId="3771BA2C" w14:textId="77777777" w:rsidR="00D1603B" w:rsidRPr="00D1603B" w:rsidRDefault="00D1603B">
            <w:pPr>
              <w:rPr>
                <w:ins w:id="274" w:author="Tim Nieuwenhuis" w:date="2020-05-28T11:29:00Z"/>
              </w:rPr>
            </w:pPr>
            <w:ins w:id="275" w:author="Tim Nieuwenhuis" w:date="2020-05-28T11:29:00Z">
              <w:r w:rsidRPr="00D1603B">
                <w:t xml:space="preserve">HEART MUSCLE </w:t>
              </w:r>
              <w:proofErr w:type="spellStart"/>
              <w:r w:rsidRPr="00D1603B">
                <w:t>cardiomyocytes</w:t>
              </w:r>
              <w:proofErr w:type="spellEnd"/>
            </w:ins>
          </w:p>
        </w:tc>
        <w:tc>
          <w:tcPr>
            <w:tcW w:w="788" w:type="dxa"/>
            <w:noWrap/>
            <w:hideMark/>
            <w:tcPrChange w:id="276" w:author="Tim Nieuwenhuis" w:date="2020-05-28T11:46:00Z">
              <w:tcPr>
                <w:tcW w:w="1226" w:type="dxa"/>
                <w:noWrap/>
                <w:hideMark/>
              </w:tcPr>
            </w:tcPrChange>
          </w:tcPr>
          <w:p w14:paraId="20FFEF25" w14:textId="77777777" w:rsidR="00D1603B" w:rsidRPr="00D1603B" w:rsidRDefault="00D1603B" w:rsidP="00D1603B">
            <w:pPr>
              <w:rPr>
                <w:ins w:id="277" w:author="Tim Nieuwenhuis" w:date="2020-05-28T11:29:00Z"/>
              </w:rPr>
            </w:pPr>
            <w:ins w:id="278" w:author="Tim Nieuwenhuis" w:date="2020-05-28T11:29:00Z">
              <w:r w:rsidRPr="00D1603B">
                <w:t>66</w:t>
              </w:r>
            </w:ins>
          </w:p>
        </w:tc>
        <w:tc>
          <w:tcPr>
            <w:tcW w:w="2182" w:type="dxa"/>
            <w:noWrap/>
            <w:hideMark/>
            <w:tcPrChange w:id="279" w:author="Tim Nieuwenhuis" w:date="2020-05-28T11:46:00Z">
              <w:tcPr>
                <w:tcW w:w="1521" w:type="dxa"/>
                <w:noWrap/>
                <w:hideMark/>
              </w:tcPr>
            </w:tcPrChange>
          </w:tcPr>
          <w:p w14:paraId="15862B05" w14:textId="77777777" w:rsidR="00D1603B" w:rsidRPr="00D1603B" w:rsidRDefault="00D1603B">
            <w:pPr>
              <w:rPr>
                <w:ins w:id="280" w:author="Tim Nieuwenhuis" w:date="2020-05-28T11:29:00Z"/>
              </w:rPr>
            </w:pPr>
            <w:ins w:id="281" w:author="Tim Nieuwenhuis" w:date="2020-05-28T11:29:00Z">
              <w:r w:rsidRPr="00D1603B">
                <w:t>HEART MUSCLE - myocytes</w:t>
              </w:r>
            </w:ins>
          </w:p>
        </w:tc>
        <w:tc>
          <w:tcPr>
            <w:tcW w:w="1260" w:type="dxa"/>
            <w:noWrap/>
            <w:hideMark/>
            <w:tcPrChange w:id="282" w:author="Tim Nieuwenhuis" w:date="2020-05-28T11:46:00Z">
              <w:tcPr>
                <w:tcW w:w="1921" w:type="dxa"/>
                <w:noWrap/>
                <w:hideMark/>
              </w:tcPr>
            </w:tcPrChange>
          </w:tcPr>
          <w:p w14:paraId="572D2AB8" w14:textId="77777777" w:rsidR="00D1603B" w:rsidRPr="00D1603B" w:rsidRDefault="00D1603B" w:rsidP="00D1603B">
            <w:pPr>
              <w:rPr>
                <w:ins w:id="283" w:author="Tim Nieuwenhuis" w:date="2020-05-28T11:29:00Z"/>
              </w:rPr>
            </w:pPr>
            <w:ins w:id="284" w:author="Tim Nieuwenhuis" w:date="2020-05-28T11:29:00Z">
              <w:r w:rsidRPr="00D1603B">
                <w:t>66</w:t>
              </w:r>
            </w:ins>
          </w:p>
        </w:tc>
        <w:tc>
          <w:tcPr>
            <w:tcW w:w="1890" w:type="dxa"/>
            <w:noWrap/>
            <w:hideMark/>
            <w:tcPrChange w:id="285" w:author="Tim Nieuwenhuis" w:date="2020-05-28T11:46:00Z">
              <w:tcPr>
                <w:tcW w:w="1890" w:type="dxa"/>
                <w:noWrap/>
                <w:hideMark/>
              </w:tcPr>
            </w:tcPrChange>
          </w:tcPr>
          <w:p w14:paraId="7ACCAEC1" w14:textId="77777777" w:rsidR="00D1603B" w:rsidRPr="00D1603B" w:rsidRDefault="00D1603B">
            <w:pPr>
              <w:rPr>
                <w:ins w:id="286" w:author="Tim Nieuwenhuis" w:date="2020-05-28T11:29:00Z"/>
              </w:rPr>
            </w:pPr>
            <w:ins w:id="287" w:author="Tim Nieuwenhuis" w:date="2020-05-28T11:29:00Z">
              <w:r w:rsidRPr="00D1603B">
                <w:t>HEART MUSCLE - myocytes</w:t>
              </w:r>
            </w:ins>
          </w:p>
        </w:tc>
        <w:tc>
          <w:tcPr>
            <w:tcW w:w="1170" w:type="dxa"/>
            <w:noWrap/>
            <w:hideMark/>
            <w:tcPrChange w:id="288" w:author="Tim Nieuwenhuis" w:date="2020-05-28T11:46:00Z">
              <w:tcPr>
                <w:tcW w:w="1170" w:type="dxa"/>
                <w:noWrap/>
                <w:hideMark/>
              </w:tcPr>
            </w:tcPrChange>
          </w:tcPr>
          <w:p w14:paraId="1959211F" w14:textId="77777777" w:rsidR="00D1603B" w:rsidRPr="00D1603B" w:rsidRDefault="00D1603B" w:rsidP="00D1603B">
            <w:pPr>
              <w:rPr>
                <w:ins w:id="289" w:author="Tim Nieuwenhuis" w:date="2020-05-28T11:29:00Z"/>
              </w:rPr>
            </w:pPr>
            <w:ins w:id="290" w:author="Tim Nieuwenhuis" w:date="2020-05-28T11:29:00Z">
              <w:r w:rsidRPr="00D1603B">
                <w:t>66</w:t>
              </w:r>
            </w:ins>
          </w:p>
        </w:tc>
      </w:tr>
      <w:tr w:rsidR="00E6465F" w:rsidRPr="00D1603B" w14:paraId="16780187" w14:textId="77777777" w:rsidTr="00E6465F">
        <w:trPr>
          <w:trHeight w:val="288"/>
          <w:ins w:id="291" w:author="Tim Nieuwenhuis" w:date="2020-05-28T11:29:00Z"/>
          <w:trPrChange w:id="292" w:author="Tim Nieuwenhuis" w:date="2020-05-28T11:46:00Z">
            <w:trPr>
              <w:trHeight w:val="288"/>
            </w:trPr>
          </w:trPrChange>
        </w:trPr>
        <w:tc>
          <w:tcPr>
            <w:tcW w:w="2065" w:type="dxa"/>
            <w:noWrap/>
            <w:hideMark/>
            <w:tcPrChange w:id="293" w:author="Tim Nieuwenhuis" w:date="2020-05-28T11:46:00Z">
              <w:tcPr>
                <w:tcW w:w="1627" w:type="dxa"/>
                <w:noWrap/>
                <w:hideMark/>
              </w:tcPr>
            </w:tcPrChange>
          </w:tcPr>
          <w:p w14:paraId="56318D17" w14:textId="77777777" w:rsidR="00D1603B" w:rsidRPr="00D1603B" w:rsidRDefault="00D1603B">
            <w:pPr>
              <w:rPr>
                <w:ins w:id="294" w:author="Tim Nieuwenhuis" w:date="2020-05-28T11:29:00Z"/>
              </w:rPr>
            </w:pPr>
            <w:ins w:id="295" w:author="Tim Nieuwenhuis" w:date="2020-05-28T11:29:00Z">
              <w:r w:rsidRPr="00D1603B">
                <w:lastRenderedPageBreak/>
                <w:t>IMMUNE SYSTEM neutrophils</w:t>
              </w:r>
            </w:ins>
          </w:p>
        </w:tc>
        <w:tc>
          <w:tcPr>
            <w:tcW w:w="788" w:type="dxa"/>
            <w:noWrap/>
            <w:hideMark/>
            <w:tcPrChange w:id="296" w:author="Tim Nieuwenhuis" w:date="2020-05-28T11:46:00Z">
              <w:tcPr>
                <w:tcW w:w="1226" w:type="dxa"/>
                <w:noWrap/>
                <w:hideMark/>
              </w:tcPr>
            </w:tcPrChange>
          </w:tcPr>
          <w:p w14:paraId="45FE95D4" w14:textId="77777777" w:rsidR="00D1603B" w:rsidRPr="00D1603B" w:rsidRDefault="00D1603B" w:rsidP="00D1603B">
            <w:pPr>
              <w:rPr>
                <w:ins w:id="297" w:author="Tim Nieuwenhuis" w:date="2020-05-28T11:29:00Z"/>
              </w:rPr>
            </w:pPr>
            <w:ins w:id="298" w:author="Tim Nieuwenhuis" w:date="2020-05-28T11:29:00Z">
              <w:r w:rsidRPr="00D1603B">
                <w:t>62.5</w:t>
              </w:r>
            </w:ins>
          </w:p>
        </w:tc>
        <w:tc>
          <w:tcPr>
            <w:tcW w:w="2182" w:type="dxa"/>
            <w:noWrap/>
            <w:hideMark/>
            <w:tcPrChange w:id="299" w:author="Tim Nieuwenhuis" w:date="2020-05-28T11:46:00Z">
              <w:tcPr>
                <w:tcW w:w="1521" w:type="dxa"/>
                <w:noWrap/>
                <w:hideMark/>
              </w:tcPr>
            </w:tcPrChange>
          </w:tcPr>
          <w:p w14:paraId="52C6C420" w14:textId="77777777" w:rsidR="00D1603B" w:rsidRPr="00D1603B" w:rsidRDefault="00D1603B">
            <w:pPr>
              <w:rPr>
                <w:ins w:id="300" w:author="Tim Nieuwenhuis" w:date="2020-05-28T11:29:00Z"/>
              </w:rPr>
            </w:pPr>
            <w:ins w:id="301" w:author="Tim Nieuwenhuis" w:date="2020-05-28T11:29:00Z">
              <w:r w:rsidRPr="00D1603B">
                <w:t>BONE MARROW - hematopoietic cells</w:t>
              </w:r>
            </w:ins>
          </w:p>
        </w:tc>
        <w:tc>
          <w:tcPr>
            <w:tcW w:w="1260" w:type="dxa"/>
            <w:noWrap/>
            <w:hideMark/>
            <w:tcPrChange w:id="302" w:author="Tim Nieuwenhuis" w:date="2020-05-28T11:46:00Z">
              <w:tcPr>
                <w:tcW w:w="1921" w:type="dxa"/>
                <w:noWrap/>
                <w:hideMark/>
              </w:tcPr>
            </w:tcPrChange>
          </w:tcPr>
          <w:p w14:paraId="2E5EDEDC" w14:textId="77777777" w:rsidR="00D1603B" w:rsidRPr="00D1603B" w:rsidRDefault="00D1603B" w:rsidP="00D1603B">
            <w:pPr>
              <w:rPr>
                <w:ins w:id="303" w:author="Tim Nieuwenhuis" w:date="2020-05-28T11:29:00Z"/>
              </w:rPr>
            </w:pPr>
            <w:ins w:id="304" w:author="Tim Nieuwenhuis" w:date="2020-05-28T11:29:00Z">
              <w:r w:rsidRPr="00D1603B">
                <w:t>62.5</w:t>
              </w:r>
            </w:ins>
          </w:p>
        </w:tc>
        <w:tc>
          <w:tcPr>
            <w:tcW w:w="1890" w:type="dxa"/>
            <w:noWrap/>
            <w:hideMark/>
            <w:tcPrChange w:id="305" w:author="Tim Nieuwenhuis" w:date="2020-05-28T11:46:00Z">
              <w:tcPr>
                <w:tcW w:w="1890" w:type="dxa"/>
                <w:noWrap/>
                <w:hideMark/>
              </w:tcPr>
            </w:tcPrChange>
          </w:tcPr>
          <w:p w14:paraId="08987298" w14:textId="77777777" w:rsidR="00D1603B" w:rsidRPr="00D1603B" w:rsidRDefault="00D1603B">
            <w:pPr>
              <w:rPr>
                <w:ins w:id="306" w:author="Tim Nieuwenhuis" w:date="2020-05-28T11:29:00Z"/>
              </w:rPr>
            </w:pPr>
            <w:ins w:id="307" w:author="Tim Nieuwenhuis" w:date="2020-05-28T11:29:00Z">
              <w:r w:rsidRPr="00D1603B">
                <w:t>BONE MARROW - hematopoietic cells</w:t>
              </w:r>
            </w:ins>
          </w:p>
        </w:tc>
        <w:tc>
          <w:tcPr>
            <w:tcW w:w="1170" w:type="dxa"/>
            <w:noWrap/>
            <w:hideMark/>
            <w:tcPrChange w:id="308" w:author="Tim Nieuwenhuis" w:date="2020-05-28T11:46:00Z">
              <w:tcPr>
                <w:tcW w:w="1170" w:type="dxa"/>
                <w:noWrap/>
                <w:hideMark/>
              </w:tcPr>
            </w:tcPrChange>
          </w:tcPr>
          <w:p w14:paraId="5B70EE6F" w14:textId="77777777" w:rsidR="00D1603B" w:rsidRPr="00D1603B" w:rsidRDefault="00D1603B" w:rsidP="00D1603B">
            <w:pPr>
              <w:rPr>
                <w:ins w:id="309" w:author="Tim Nieuwenhuis" w:date="2020-05-28T11:29:00Z"/>
              </w:rPr>
            </w:pPr>
            <w:ins w:id="310" w:author="Tim Nieuwenhuis" w:date="2020-05-28T11:29:00Z">
              <w:r w:rsidRPr="00D1603B">
                <w:t>62.5</w:t>
              </w:r>
            </w:ins>
          </w:p>
        </w:tc>
      </w:tr>
      <w:tr w:rsidR="00E6465F" w:rsidRPr="00D1603B" w14:paraId="200F7A3D" w14:textId="77777777" w:rsidTr="00E6465F">
        <w:trPr>
          <w:trHeight w:val="288"/>
          <w:ins w:id="311" w:author="Tim Nieuwenhuis" w:date="2020-05-28T11:29:00Z"/>
          <w:trPrChange w:id="312" w:author="Tim Nieuwenhuis" w:date="2020-05-28T11:46:00Z">
            <w:trPr>
              <w:trHeight w:val="288"/>
            </w:trPr>
          </w:trPrChange>
        </w:trPr>
        <w:tc>
          <w:tcPr>
            <w:tcW w:w="2065" w:type="dxa"/>
            <w:noWrap/>
            <w:hideMark/>
            <w:tcPrChange w:id="313" w:author="Tim Nieuwenhuis" w:date="2020-05-28T11:46:00Z">
              <w:tcPr>
                <w:tcW w:w="1627" w:type="dxa"/>
                <w:noWrap/>
                <w:hideMark/>
              </w:tcPr>
            </w:tcPrChange>
          </w:tcPr>
          <w:p w14:paraId="14DF4C6C" w14:textId="77777777" w:rsidR="00D1603B" w:rsidRPr="00D1603B" w:rsidRDefault="00D1603B">
            <w:pPr>
              <w:rPr>
                <w:ins w:id="314" w:author="Tim Nieuwenhuis" w:date="2020-05-28T11:29:00Z"/>
              </w:rPr>
            </w:pPr>
            <w:ins w:id="315" w:author="Tim Nieuwenhuis" w:date="2020-05-28T11:29:00Z">
              <w:r w:rsidRPr="00D1603B">
                <w:t>OLFACTORY SYSTEM olfactory epithelial cells</w:t>
              </w:r>
            </w:ins>
          </w:p>
        </w:tc>
        <w:tc>
          <w:tcPr>
            <w:tcW w:w="788" w:type="dxa"/>
            <w:noWrap/>
            <w:hideMark/>
            <w:tcPrChange w:id="316" w:author="Tim Nieuwenhuis" w:date="2020-05-28T11:46:00Z">
              <w:tcPr>
                <w:tcW w:w="1226" w:type="dxa"/>
                <w:noWrap/>
                <w:hideMark/>
              </w:tcPr>
            </w:tcPrChange>
          </w:tcPr>
          <w:p w14:paraId="55837D6F" w14:textId="77777777" w:rsidR="00D1603B" w:rsidRPr="00D1603B" w:rsidRDefault="00D1603B" w:rsidP="00D1603B">
            <w:pPr>
              <w:rPr>
                <w:ins w:id="317" w:author="Tim Nieuwenhuis" w:date="2020-05-28T11:29:00Z"/>
              </w:rPr>
            </w:pPr>
            <w:ins w:id="318" w:author="Tim Nieuwenhuis" w:date="2020-05-28T11:29:00Z">
              <w:r w:rsidRPr="00D1603B">
                <w:t>49.75</w:t>
              </w:r>
            </w:ins>
          </w:p>
        </w:tc>
        <w:tc>
          <w:tcPr>
            <w:tcW w:w="2182" w:type="dxa"/>
            <w:noWrap/>
            <w:hideMark/>
            <w:tcPrChange w:id="319" w:author="Tim Nieuwenhuis" w:date="2020-05-28T11:46:00Z">
              <w:tcPr>
                <w:tcW w:w="1521" w:type="dxa"/>
                <w:noWrap/>
                <w:hideMark/>
              </w:tcPr>
            </w:tcPrChange>
          </w:tcPr>
          <w:p w14:paraId="306FFFFD" w14:textId="77777777" w:rsidR="00D1603B" w:rsidRPr="00D1603B" w:rsidRDefault="00D1603B">
            <w:pPr>
              <w:rPr>
                <w:ins w:id="320" w:author="Tim Nieuwenhuis" w:date="2020-05-28T11:29:00Z"/>
              </w:rPr>
            </w:pPr>
            <w:ins w:id="321" w:author="Tim Nieuwenhuis" w:date="2020-05-28T11:29:00Z">
              <w:r w:rsidRPr="00D1603B">
                <w:t>FALLOPIAN TUBE - glandular cells</w:t>
              </w:r>
            </w:ins>
          </w:p>
        </w:tc>
        <w:tc>
          <w:tcPr>
            <w:tcW w:w="1260" w:type="dxa"/>
            <w:noWrap/>
            <w:hideMark/>
            <w:tcPrChange w:id="322" w:author="Tim Nieuwenhuis" w:date="2020-05-28T11:46:00Z">
              <w:tcPr>
                <w:tcW w:w="1921" w:type="dxa"/>
                <w:noWrap/>
                <w:hideMark/>
              </w:tcPr>
            </w:tcPrChange>
          </w:tcPr>
          <w:p w14:paraId="53BC5FA1" w14:textId="77777777" w:rsidR="00D1603B" w:rsidRPr="00D1603B" w:rsidRDefault="00D1603B" w:rsidP="00D1603B">
            <w:pPr>
              <w:rPr>
                <w:ins w:id="323" w:author="Tim Nieuwenhuis" w:date="2020-05-28T11:29:00Z"/>
              </w:rPr>
            </w:pPr>
            <w:ins w:id="324" w:author="Tim Nieuwenhuis" w:date="2020-05-28T11:29:00Z">
              <w:r w:rsidRPr="00D1603B">
                <w:t>49.75</w:t>
              </w:r>
            </w:ins>
          </w:p>
        </w:tc>
        <w:tc>
          <w:tcPr>
            <w:tcW w:w="1890" w:type="dxa"/>
            <w:noWrap/>
            <w:hideMark/>
            <w:tcPrChange w:id="325" w:author="Tim Nieuwenhuis" w:date="2020-05-28T11:46:00Z">
              <w:tcPr>
                <w:tcW w:w="1890" w:type="dxa"/>
                <w:noWrap/>
                <w:hideMark/>
              </w:tcPr>
            </w:tcPrChange>
          </w:tcPr>
          <w:p w14:paraId="27F6CA19" w14:textId="77777777" w:rsidR="00CB7BD1" w:rsidRDefault="00CB7BD1" w:rsidP="00CB7BD1">
            <w:pPr>
              <w:rPr>
                <w:ins w:id="326" w:author="Tim Nieuwenhuis" w:date="2020-05-28T13:54:00Z"/>
                <w:rFonts w:ascii="Calibri" w:hAnsi="Calibri" w:cs="Calibri"/>
                <w:color w:val="000000"/>
              </w:rPr>
            </w:pPr>
            <w:ins w:id="327" w:author="Tim Nieuwenhuis" w:date="2020-05-28T13:54:00Z">
              <w:r>
                <w:rPr>
                  <w:rFonts w:ascii="Calibri" w:hAnsi="Calibri" w:cs="Calibri"/>
                  <w:color w:val="000000"/>
                </w:rPr>
                <w:t>NASOPHARYNX - respiratory epithelial cells</w:t>
              </w:r>
            </w:ins>
          </w:p>
          <w:p w14:paraId="7CAD91B4" w14:textId="2B97D1FD" w:rsidR="00D1603B" w:rsidRPr="00D1603B" w:rsidRDefault="00D1603B">
            <w:pPr>
              <w:rPr>
                <w:ins w:id="328" w:author="Tim Nieuwenhuis" w:date="2020-05-28T11:29:00Z"/>
              </w:rPr>
            </w:pPr>
          </w:p>
        </w:tc>
        <w:tc>
          <w:tcPr>
            <w:tcW w:w="1170" w:type="dxa"/>
            <w:noWrap/>
            <w:hideMark/>
            <w:tcPrChange w:id="329" w:author="Tim Nieuwenhuis" w:date="2020-05-28T11:46:00Z">
              <w:tcPr>
                <w:tcW w:w="1170" w:type="dxa"/>
                <w:noWrap/>
                <w:hideMark/>
              </w:tcPr>
            </w:tcPrChange>
          </w:tcPr>
          <w:p w14:paraId="29BBAE03" w14:textId="64BF28D7" w:rsidR="00D1603B" w:rsidRPr="00D1603B" w:rsidRDefault="00CB7BD1">
            <w:pPr>
              <w:rPr>
                <w:ins w:id="330" w:author="Tim Nieuwenhuis" w:date="2020-05-28T11:29:00Z"/>
              </w:rPr>
            </w:pPr>
            <w:ins w:id="331" w:author="Tim Nieuwenhuis" w:date="2020-05-28T11:29:00Z">
              <w:r>
                <w:t>36</w:t>
              </w:r>
            </w:ins>
          </w:p>
        </w:tc>
      </w:tr>
      <w:tr w:rsidR="00E6465F" w:rsidRPr="00D1603B" w14:paraId="568301D9" w14:textId="77777777" w:rsidTr="00E6465F">
        <w:trPr>
          <w:trHeight w:val="288"/>
          <w:ins w:id="332" w:author="Tim Nieuwenhuis" w:date="2020-05-28T11:29:00Z"/>
          <w:trPrChange w:id="333" w:author="Tim Nieuwenhuis" w:date="2020-05-28T11:46:00Z">
            <w:trPr>
              <w:trHeight w:val="288"/>
            </w:trPr>
          </w:trPrChange>
        </w:trPr>
        <w:tc>
          <w:tcPr>
            <w:tcW w:w="2065" w:type="dxa"/>
            <w:noWrap/>
            <w:hideMark/>
            <w:tcPrChange w:id="334" w:author="Tim Nieuwenhuis" w:date="2020-05-28T11:46:00Z">
              <w:tcPr>
                <w:tcW w:w="1627" w:type="dxa"/>
                <w:noWrap/>
                <w:hideMark/>
              </w:tcPr>
            </w:tcPrChange>
          </w:tcPr>
          <w:p w14:paraId="0CD14523" w14:textId="77777777" w:rsidR="00D1603B" w:rsidRPr="00D1603B" w:rsidRDefault="00D1603B">
            <w:pPr>
              <w:rPr>
                <w:ins w:id="335" w:author="Tim Nieuwenhuis" w:date="2020-05-28T11:29:00Z"/>
              </w:rPr>
            </w:pPr>
            <w:ins w:id="336" w:author="Tim Nieuwenhuis" w:date="2020-05-28T11:29:00Z">
              <w:r w:rsidRPr="00D1603B">
                <w:t>CONNECTIVE TISSUE chondrocytes</w:t>
              </w:r>
            </w:ins>
          </w:p>
        </w:tc>
        <w:tc>
          <w:tcPr>
            <w:tcW w:w="788" w:type="dxa"/>
            <w:noWrap/>
            <w:hideMark/>
            <w:tcPrChange w:id="337" w:author="Tim Nieuwenhuis" w:date="2020-05-28T11:46:00Z">
              <w:tcPr>
                <w:tcW w:w="1226" w:type="dxa"/>
                <w:noWrap/>
                <w:hideMark/>
              </w:tcPr>
            </w:tcPrChange>
          </w:tcPr>
          <w:p w14:paraId="5356146C" w14:textId="77777777" w:rsidR="00D1603B" w:rsidRPr="00D1603B" w:rsidRDefault="00D1603B" w:rsidP="00D1603B">
            <w:pPr>
              <w:rPr>
                <w:ins w:id="338" w:author="Tim Nieuwenhuis" w:date="2020-05-28T11:29:00Z"/>
              </w:rPr>
            </w:pPr>
            <w:ins w:id="339" w:author="Tim Nieuwenhuis" w:date="2020-05-28T11:29:00Z">
              <w:r w:rsidRPr="00D1603B">
                <w:t>26</w:t>
              </w:r>
            </w:ins>
          </w:p>
        </w:tc>
        <w:tc>
          <w:tcPr>
            <w:tcW w:w="2182" w:type="dxa"/>
            <w:noWrap/>
            <w:hideMark/>
            <w:tcPrChange w:id="340" w:author="Tim Nieuwenhuis" w:date="2020-05-28T11:46:00Z">
              <w:tcPr>
                <w:tcW w:w="1521" w:type="dxa"/>
                <w:noWrap/>
                <w:hideMark/>
              </w:tcPr>
            </w:tcPrChange>
          </w:tcPr>
          <w:p w14:paraId="285A62BB" w14:textId="77777777" w:rsidR="00D1603B" w:rsidRPr="00D1603B" w:rsidRDefault="00D1603B">
            <w:pPr>
              <w:rPr>
                <w:ins w:id="341" w:author="Tim Nieuwenhuis" w:date="2020-05-28T11:29:00Z"/>
              </w:rPr>
            </w:pPr>
            <w:ins w:id="342" w:author="Tim Nieuwenhuis" w:date="2020-05-28T11:29:00Z">
              <w:r w:rsidRPr="00D1603B">
                <w:t>TONSIL - squamous epithelial cells</w:t>
              </w:r>
            </w:ins>
          </w:p>
        </w:tc>
        <w:tc>
          <w:tcPr>
            <w:tcW w:w="1260" w:type="dxa"/>
            <w:noWrap/>
            <w:hideMark/>
            <w:tcPrChange w:id="343" w:author="Tim Nieuwenhuis" w:date="2020-05-28T11:46:00Z">
              <w:tcPr>
                <w:tcW w:w="1921" w:type="dxa"/>
                <w:noWrap/>
                <w:hideMark/>
              </w:tcPr>
            </w:tcPrChange>
          </w:tcPr>
          <w:p w14:paraId="2E8A5E33" w14:textId="77777777" w:rsidR="00D1603B" w:rsidRPr="00D1603B" w:rsidRDefault="00D1603B" w:rsidP="00D1603B">
            <w:pPr>
              <w:rPr>
                <w:ins w:id="344" w:author="Tim Nieuwenhuis" w:date="2020-05-28T11:29:00Z"/>
              </w:rPr>
            </w:pPr>
            <w:ins w:id="345" w:author="Tim Nieuwenhuis" w:date="2020-05-28T11:29:00Z">
              <w:r w:rsidRPr="00D1603B">
                <w:t>26</w:t>
              </w:r>
            </w:ins>
          </w:p>
        </w:tc>
        <w:tc>
          <w:tcPr>
            <w:tcW w:w="1890" w:type="dxa"/>
            <w:noWrap/>
            <w:hideMark/>
            <w:tcPrChange w:id="346" w:author="Tim Nieuwenhuis" w:date="2020-05-28T11:46:00Z">
              <w:tcPr>
                <w:tcW w:w="1890" w:type="dxa"/>
                <w:noWrap/>
                <w:hideMark/>
              </w:tcPr>
            </w:tcPrChange>
          </w:tcPr>
          <w:p w14:paraId="0D4CA232" w14:textId="77777777" w:rsidR="00D1603B" w:rsidRPr="00D1603B" w:rsidRDefault="00D1603B">
            <w:pPr>
              <w:rPr>
                <w:ins w:id="347" w:author="Tim Nieuwenhuis" w:date="2020-05-28T11:29:00Z"/>
              </w:rPr>
            </w:pPr>
            <w:ins w:id="348" w:author="Tim Nieuwenhuis" w:date="2020-05-28T11:29:00Z">
              <w:r w:rsidRPr="00D1603B">
                <w:t>SOFT TISSUE - chondrocytes</w:t>
              </w:r>
            </w:ins>
          </w:p>
        </w:tc>
        <w:tc>
          <w:tcPr>
            <w:tcW w:w="1170" w:type="dxa"/>
            <w:noWrap/>
            <w:hideMark/>
            <w:tcPrChange w:id="349" w:author="Tim Nieuwenhuis" w:date="2020-05-28T11:46:00Z">
              <w:tcPr>
                <w:tcW w:w="1170" w:type="dxa"/>
                <w:noWrap/>
                <w:hideMark/>
              </w:tcPr>
            </w:tcPrChange>
          </w:tcPr>
          <w:p w14:paraId="4FF71F92" w14:textId="77777777" w:rsidR="00D1603B" w:rsidRPr="00D1603B" w:rsidRDefault="00D1603B" w:rsidP="00D1603B">
            <w:pPr>
              <w:rPr>
                <w:ins w:id="350" w:author="Tim Nieuwenhuis" w:date="2020-05-28T11:29:00Z"/>
              </w:rPr>
            </w:pPr>
            <w:ins w:id="351" w:author="Tim Nieuwenhuis" w:date="2020-05-28T11:29:00Z">
              <w:r w:rsidRPr="00D1603B">
                <w:t>22</w:t>
              </w:r>
            </w:ins>
          </w:p>
        </w:tc>
      </w:tr>
      <w:tr w:rsidR="00E6465F" w:rsidRPr="00D1603B" w14:paraId="7007EB86" w14:textId="77777777" w:rsidTr="00E6465F">
        <w:trPr>
          <w:trHeight w:val="288"/>
          <w:ins w:id="352" w:author="Tim Nieuwenhuis" w:date="2020-05-28T11:29:00Z"/>
          <w:trPrChange w:id="353" w:author="Tim Nieuwenhuis" w:date="2020-05-28T11:46:00Z">
            <w:trPr>
              <w:trHeight w:val="288"/>
            </w:trPr>
          </w:trPrChange>
        </w:trPr>
        <w:tc>
          <w:tcPr>
            <w:tcW w:w="2065" w:type="dxa"/>
            <w:noWrap/>
            <w:hideMark/>
            <w:tcPrChange w:id="354" w:author="Tim Nieuwenhuis" w:date="2020-05-28T11:46:00Z">
              <w:tcPr>
                <w:tcW w:w="1627" w:type="dxa"/>
                <w:noWrap/>
                <w:hideMark/>
              </w:tcPr>
            </w:tcPrChange>
          </w:tcPr>
          <w:p w14:paraId="7AEACB8D" w14:textId="77777777" w:rsidR="00D1603B" w:rsidRPr="00D1603B" w:rsidRDefault="00D1603B">
            <w:pPr>
              <w:rPr>
                <w:ins w:id="355" w:author="Tim Nieuwenhuis" w:date="2020-05-28T11:29:00Z"/>
              </w:rPr>
            </w:pPr>
            <w:ins w:id="356" w:author="Tim Nieuwenhuis" w:date="2020-05-28T11:29:00Z">
              <w:r w:rsidRPr="00D1603B">
                <w:t>CONNECTIVE TISSUE adipocytes</w:t>
              </w:r>
            </w:ins>
          </w:p>
        </w:tc>
        <w:tc>
          <w:tcPr>
            <w:tcW w:w="788" w:type="dxa"/>
            <w:noWrap/>
            <w:hideMark/>
            <w:tcPrChange w:id="357" w:author="Tim Nieuwenhuis" w:date="2020-05-28T11:46:00Z">
              <w:tcPr>
                <w:tcW w:w="1226" w:type="dxa"/>
                <w:noWrap/>
                <w:hideMark/>
              </w:tcPr>
            </w:tcPrChange>
          </w:tcPr>
          <w:p w14:paraId="1C8FEBBE" w14:textId="77777777" w:rsidR="00D1603B" w:rsidRPr="00D1603B" w:rsidRDefault="00D1603B" w:rsidP="00D1603B">
            <w:pPr>
              <w:rPr>
                <w:ins w:id="358" w:author="Tim Nieuwenhuis" w:date="2020-05-28T11:29:00Z"/>
              </w:rPr>
            </w:pPr>
            <w:ins w:id="359" w:author="Tim Nieuwenhuis" w:date="2020-05-28T11:29:00Z">
              <w:r w:rsidRPr="00D1603B">
                <w:t>25.5</w:t>
              </w:r>
            </w:ins>
          </w:p>
        </w:tc>
        <w:tc>
          <w:tcPr>
            <w:tcW w:w="2182" w:type="dxa"/>
            <w:noWrap/>
            <w:hideMark/>
            <w:tcPrChange w:id="360" w:author="Tim Nieuwenhuis" w:date="2020-05-28T11:46:00Z">
              <w:tcPr>
                <w:tcW w:w="1521" w:type="dxa"/>
                <w:noWrap/>
                <w:hideMark/>
              </w:tcPr>
            </w:tcPrChange>
          </w:tcPr>
          <w:p w14:paraId="585393E4" w14:textId="77777777" w:rsidR="00D1603B" w:rsidRPr="00D1603B" w:rsidRDefault="00D1603B">
            <w:pPr>
              <w:rPr>
                <w:ins w:id="361" w:author="Tim Nieuwenhuis" w:date="2020-05-28T11:29:00Z"/>
              </w:rPr>
            </w:pPr>
            <w:ins w:id="362" w:author="Tim Nieuwenhuis" w:date="2020-05-28T11:29:00Z">
              <w:r w:rsidRPr="00D1603B">
                <w:t>PLACENTA - trophoblastic cells</w:t>
              </w:r>
            </w:ins>
          </w:p>
        </w:tc>
        <w:tc>
          <w:tcPr>
            <w:tcW w:w="1260" w:type="dxa"/>
            <w:noWrap/>
            <w:hideMark/>
            <w:tcPrChange w:id="363" w:author="Tim Nieuwenhuis" w:date="2020-05-28T11:46:00Z">
              <w:tcPr>
                <w:tcW w:w="1921" w:type="dxa"/>
                <w:noWrap/>
                <w:hideMark/>
              </w:tcPr>
            </w:tcPrChange>
          </w:tcPr>
          <w:p w14:paraId="195D70B1" w14:textId="77777777" w:rsidR="00D1603B" w:rsidRPr="00D1603B" w:rsidRDefault="00D1603B" w:rsidP="00D1603B">
            <w:pPr>
              <w:rPr>
                <w:ins w:id="364" w:author="Tim Nieuwenhuis" w:date="2020-05-28T11:29:00Z"/>
              </w:rPr>
            </w:pPr>
            <w:ins w:id="365" w:author="Tim Nieuwenhuis" w:date="2020-05-28T11:29:00Z">
              <w:r w:rsidRPr="00D1603B">
                <w:t>25.5</w:t>
              </w:r>
            </w:ins>
          </w:p>
        </w:tc>
        <w:tc>
          <w:tcPr>
            <w:tcW w:w="1890" w:type="dxa"/>
            <w:noWrap/>
            <w:hideMark/>
            <w:tcPrChange w:id="366" w:author="Tim Nieuwenhuis" w:date="2020-05-28T11:46:00Z">
              <w:tcPr>
                <w:tcW w:w="1890" w:type="dxa"/>
                <w:noWrap/>
                <w:hideMark/>
              </w:tcPr>
            </w:tcPrChange>
          </w:tcPr>
          <w:p w14:paraId="30B8E821" w14:textId="77777777" w:rsidR="00D1603B" w:rsidRPr="00D1603B" w:rsidRDefault="00D1603B">
            <w:pPr>
              <w:rPr>
                <w:ins w:id="367" w:author="Tim Nieuwenhuis" w:date="2020-05-28T11:29:00Z"/>
              </w:rPr>
            </w:pPr>
            <w:ins w:id="368" w:author="Tim Nieuwenhuis" w:date="2020-05-28T11:29:00Z">
              <w:r w:rsidRPr="00D1603B">
                <w:t>ADIPOSE TISSUE - adipocytes</w:t>
              </w:r>
            </w:ins>
          </w:p>
        </w:tc>
        <w:tc>
          <w:tcPr>
            <w:tcW w:w="1170" w:type="dxa"/>
            <w:noWrap/>
            <w:hideMark/>
            <w:tcPrChange w:id="369" w:author="Tim Nieuwenhuis" w:date="2020-05-28T11:46:00Z">
              <w:tcPr>
                <w:tcW w:w="1170" w:type="dxa"/>
                <w:noWrap/>
                <w:hideMark/>
              </w:tcPr>
            </w:tcPrChange>
          </w:tcPr>
          <w:p w14:paraId="40AE0BCF" w14:textId="77777777" w:rsidR="00D1603B" w:rsidRPr="00D1603B" w:rsidRDefault="00D1603B" w:rsidP="00D1603B">
            <w:pPr>
              <w:rPr>
                <w:ins w:id="370" w:author="Tim Nieuwenhuis" w:date="2020-05-28T11:29:00Z"/>
              </w:rPr>
            </w:pPr>
            <w:ins w:id="371" w:author="Tim Nieuwenhuis" w:date="2020-05-28T11:29:00Z">
              <w:r w:rsidRPr="00D1603B">
                <w:t>24.25</w:t>
              </w:r>
            </w:ins>
          </w:p>
        </w:tc>
      </w:tr>
      <w:tr w:rsidR="00E6465F" w:rsidRPr="00D1603B" w14:paraId="67230787" w14:textId="77777777" w:rsidTr="00E6465F">
        <w:trPr>
          <w:trHeight w:val="288"/>
          <w:ins w:id="372" w:author="Tim Nieuwenhuis" w:date="2020-05-28T11:29:00Z"/>
          <w:trPrChange w:id="373" w:author="Tim Nieuwenhuis" w:date="2020-05-28T11:46:00Z">
            <w:trPr>
              <w:trHeight w:val="288"/>
            </w:trPr>
          </w:trPrChange>
        </w:trPr>
        <w:tc>
          <w:tcPr>
            <w:tcW w:w="2065" w:type="dxa"/>
            <w:noWrap/>
            <w:hideMark/>
            <w:tcPrChange w:id="374" w:author="Tim Nieuwenhuis" w:date="2020-05-28T11:46:00Z">
              <w:tcPr>
                <w:tcW w:w="1627" w:type="dxa"/>
                <w:noWrap/>
                <w:hideMark/>
              </w:tcPr>
            </w:tcPrChange>
          </w:tcPr>
          <w:p w14:paraId="7AE36006" w14:textId="77777777" w:rsidR="00D1603B" w:rsidRPr="00D1603B" w:rsidRDefault="00D1603B">
            <w:pPr>
              <w:rPr>
                <w:ins w:id="375" w:author="Tim Nieuwenhuis" w:date="2020-05-28T11:29:00Z"/>
              </w:rPr>
            </w:pPr>
            <w:ins w:id="376" w:author="Tim Nieuwenhuis" w:date="2020-05-28T11:29:00Z">
              <w:r w:rsidRPr="00D1603B">
                <w:t>REPRODUCTIVE granulosa cells</w:t>
              </w:r>
            </w:ins>
          </w:p>
        </w:tc>
        <w:tc>
          <w:tcPr>
            <w:tcW w:w="788" w:type="dxa"/>
            <w:noWrap/>
            <w:hideMark/>
            <w:tcPrChange w:id="377" w:author="Tim Nieuwenhuis" w:date="2020-05-28T11:46:00Z">
              <w:tcPr>
                <w:tcW w:w="1226" w:type="dxa"/>
                <w:noWrap/>
                <w:hideMark/>
              </w:tcPr>
            </w:tcPrChange>
          </w:tcPr>
          <w:p w14:paraId="7FE7B931" w14:textId="77777777" w:rsidR="00D1603B" w:rsidRPr="00D1603B" w:rsidRDefault="00D1603B" w:rsidP="00D1603B">
            <w:pPr>
              <w:rPr>
                <w:ins w:id="378" w:author="Tim Nieuwenhuis" w:date="2020-05-28T11:29:00Z"/>
              </w:rPr>
            </w:pPr>
            <w:ins w:id="379" w:author="Tim Nieuwenhuis" w:date="2020-05-28T11:29:00Z">
              <w:r w:rsidRPr="00D1603B">
                <w:t>14.96</w:t>
              </w:r>
            </w:ins>
          </w:p>
        </w:tc>
        <w:tc>
          <w:tcPr>
            <w:tcW w:w="2182" w:type="dxa"/>
            <w:noWrap/>
            <w:hideMark/>
            <w:tcPrChange w:id="380" w:author="Tim Nieuwenhuis" w:date="2020-05-28T11:46:00Z">
              <w:tcPr>
                <w:tcW w:w="1521" w:type="dxa"/>
                <w:noWrap/>
                <w:hideMark/>
              </w:tcPr>
            </w:tcPrChange>
          </w:tcPr>
          <w:p w14:paraId="77B8861B" w14:textId="77777777" w:rsidR="00D1603B" w:rsidRPr="00D1603B" w:rsidRDefault="00D1603B">
            <w:pPr>
              <w:rPr>
                <w:ins w:id="381" w:author="Tim Nieuwenhuis" w:date="2020-05-28T11:29:00Z"/>
              </w:rPr>
            </w:pPr>
            <w:ins w:id="382" w:author="Tim Nieuwenhuis" w:date="2020-05-28T11:29:00Z">
              <w:r w:rsidRPr="00D1603B">
                <w:t>PLACENTA - trophoblastic cells</w:t>
              </w:r>
            </w:ins>
          </w:p>
        </w:tc>
        <w:tc>
          <w:tcPr>
            <w:tcW w:w="1260" w:type="dxa"/>
            <w:noWrap/>
            <w:hideMark/>
            <w:tcPrChange w:id="383" w:author="Tim Nieuwenhuis" w:date="2020-05-28T11:46:00Z">
              <w:tcPr>
                <w:tcW w:w="1921" w:type="dxa"/>
                <w:noWrap/>
                <w:hideMark/>
              </w:tcPr>
            </w:tcPrChange>
          </w:tcPr>
          <w:p w14:paraId="7CFDBD01" w14:textId="77777777" w:rsidR="00D1603B" w:rsidRPr="00D1603B" w:rsidRDefault="00D1603B" w:rsidP="00D1603B">
            <w:pPr>
              <w:rPr>
                <w:ins w:id="384" w:author="Tim Nieuwenhuis" w:date="2020-05-28T11:29:00Z"/>
              </w:rPr>
            </w:pPr>
            <w:ins w:id="385" w:author="Tim Nieuwenhuis" w:date="2020-05-28T11:29:00Z">
              <w:r w:rsidRPr="00D1603B">
                <w:t>46.75</w:t>
              </w:r>
            </w:ins>
          </w:p>
        </w:tc>
        <w:tc>
          <w:tcPr>
            <w:tcW w:w="1890" w:type="dxa"/>
            <w:noWrap/>
            <w:hideMark/>
            <w:tcPrChange w:id="386" w:author="Tim Nieuwenhuis" w:date="2020-05-28T11:46:00Z">
              <w:tcPr>
                <w:tcW w:w="1890" w:type="dxa"/>
                <w:noWrap/>
                <w:hideMark/>
              </w:tcPr>
            </w:tcPrChange>
          </w:tcPr>
          <w:p w14:paraId="2D48D1AA" w14:textId="77777777" w:rsidR="00D1603B" w:rsidRPr="00D1603B" w:rsidRDefault="00D1603B">
            <w:pPr>
              <w:rPr>
                <w:ins w:id="387" w:author="Tim Nieuwenhuis" w:date="2020-05-28T11:29:00Z"/>
              </w:rPr>
            </w:pPr>
            <w:ins w:id="388" w:author="Tim Nieuwenhuis" w:date="2020-05-28T11:29:00Z">
              <w:r w:rsidRPr="00D1603B">
                <w:t>OVARY - follicle cells</w:t>
              </w:r>
            </w:ins>
          </w:p>
        </w:tc>
        <w:tc>
          <w:tcPr>
            <w:tcW w:w="1170" w:type="dxa"/>
            <w:noWrap/>
            <w:hideMark/>
            <w:tcPrChange w:id="389" w:author="Tim Nieuwenhuis" w:date="2020-05-28T11:46:00Z">
              <w:tcPr>
                <w:tcW w:w="1170" w:type="dxa"/>
                <w:noWrap/>
                <w:hideMark/>
              </w:tcPr>
            </w:tcPrChange>
          </w:tcPr>
          <w:p w14:paraId="5DA03BCD" w14:textId="77777777" w:rsidR="00D1603B" w:rsidRPr="00D1603B" w:rsidRDefault="00D1603B" w:rsidP="00D1603B">
            <w:pPr>
              <w:rPr>
                <w:ins w:id="390" w:author="Tim Nieuwenhuis" w:date="2020-05-28T11:29:00Z"/>
              </w:rPr>
            </w:pPr>
            <w:ins w:id="391" w:author="Tim Nieuwenhuis" w:date="2020-05-28T11:29:00Z">
              <w:r w:rsidRPr="00D1603B">
                <w:t>16.5</w:t>
              </w:r>
            </w:ins>
          </w:p>
        </w:tc>
      </w:tr>
      <w:tr w:rsidR="00E6465F" w:rsidRPr="00D1603B" w14:paraId="6E9859C9" w14:textId="77777777" w:rsidTr="00E6465F">
        <w:trPr>
          <w:trHeight w:val="288"/>
          <w:ins w:id="392" w:author="Tim Nieuwenhuis" w:date="2020-05-28T11:29:00Z"/>
          <w:trPrChange w:id="393" w:author="Tim Nieuwenhuis" w:date="2020-05-28T11:46:00Z">
            <w:trPr>
              <w:trHeight w:val="288"/>
            </w:trPr>
          </w:trPrChange>
        </w:trPr>
        <w:tc>
          <w:tcPr>
            <w:tcW w:w="2065" w:type="dxa"/>
            <w:noWrap/>
            <w:hideMark/>
            <w:tcPrChange w:id="394" w:author="Tim Nieuwenhuis" w:date="2020-05-28T11:46:00Z">
              <w:tcPr>
                <w:tcW w:w="1627" w:type="dxa"/>
                <w:noWrap/>
                <w:hideMark/>
              </w:tcPr>
            </w:tcPrChange>
          </w:tcPr>
          <w:p w14:paraId="45E4C100" w14:textId="77777777" w:rsidR="00D1603B" w:rsidRPr="00D1603B" w:rsidRDefault="00D1603B">
            <w:pPr>
              <w:rPr>
                <w:ins w:id="395" w:author="Tim Nieuwenhuis" w:date="2020-05-28T11:29:00Z"/>
              </w:rPr>
            </w:pPr>
            <w:ins w:id="396" w:author="Tim Nieuwenhuis" w:date="2020-05-28T11:29:00Z">
              <w:r w:rsidRPr="00D1603B">
                <w:t xml:space="preserve">HEART MUSCLE </w:t>
              </w:r>
              <w:proofErr w:type="spellStart"/>
              <w:r w:rsidRPr="00D1603B">
                <w:t>purkinje</w:t>
              </w:r>
              <w:proofErr w:type="spellEnd"/>
              <w:r w:rsidRPr="00D1603B">
                <w:t xml:space="preserve"> fiber cells</w:t>
              </w:r>
            </w:ins>
          </w:p>
        </w:tc>
        <w:tc>
          <w:tcPr>
            <w:tcW w:w="788" w:type="dxa"/>
            <w:noWrap/>
            <w:hideMark/>
            <w:tcPrChange w:id="397" w:author="Tim Nieuwenhuis" w:date="2020-05-28T11:46:00Z">
              <w:tcPr>
                <w:tcW w:w="1226" w:type="dxa"/>
                <w:noWrap/>
                <w:hideMark/>
              </w:tcPr>
            </w:tcPrChange>
          </w:tcPr>
          <w:p w14:paraId="73CCF99C" w14:textId="77777777" w:rsidR="00D1603B" w:rsidRPr="00D1603B" w:rsidRDefault="00D1603B" w:rsidP="00D1603B">
            <w:pPr>
              <w:rPr>
                <w:ins w:id="398" w:author="Tim Nieuwenhuis" w:date="2020-05-28T11:29:00Z"/>
              </w:rPr>
            </w:pPr>
            <w:ins w:id="399" w:author="Tim Nieuwenhuis" w:date="2020-05-28T11:29:00Z">
              <w:r w:rsidRPr="00D1603B">
                <w:t>5.775</w:t>
              </w:r>
            </w:ins>
          </w:p>
        </w:tc>
        <w:tc>
          <w:tcPr>
            <w:tcW w:w="2182" w:type="dxa"/>
            <w:noWrap/>
            <w:hideMark/>
            <w:tcPrChange w:id="400" w:author="Tim Nieuwenhuis" w:date="2020-05-28T11:46:00Z">
              <w:tcPr>
                <w:tcW w:w="1521" w:type="dxa"/>
                <w:noWrap/>
                <w:hideMark/>
              </w:tcPr>
            </w:tcPrChange>
          </w:tcPr>
          <w:p w14:paraId="1990C2FF" w14:textId="77777777" w:rsidR="00D1603B" w:rsidRPr="00D1603B" w:rsidRDefault="00D1603B">
            <w:pPr>
              <w:rPr>
                <w:ins w:id="401" w:author="Tim Nieuwenhuis" w:date="2020-05-28T11:29:00Z"/>
              </w:rPr>
            </w:pPr>
            <w:ins w:id="402" w:author="Tim Nieuwenhuis" w:date="2020-05-28T11:29:00Z">
              <w:r w:rsidRPr="00D1603B">
                <w:t>CAUDATE - neuronal cells</w:t>
              </w:r>
            </w:ins>
          </w:p>
        </w:tc>
        <w:tc>
          <w:tcPr>
            <w:tcW w:w="1260" w:type="dxa"/>
            <w:noWrap/>
            <w:hideMark/>
            <w:tcPrChange w:id="403" w:author="Tim Nieuwenhuis" w:date="2020-05-28T11:46:00Z">
              <w:tcPr>
                <w:tcW w:w="1921" w:type="dxa"/>
                <w:noWrap/>
                <w:hideMark/>
              </w:tcPr>
            </w:tcPrChange>
          </w:tcPr>
          <w:p w14:paraId="619564B6" w14:textId="77777777" w:rsidR="00D1603B" w:rsidRPr="00D1603B" w:rsidRDefault="00D1603B" w:rsidP="00D1603B">
            <w:pPr>
              <w:rPr>
                <w:ins w:id="404" w:author="Tim Nieuwenhuis" w:date="2020-05-28T11:29:00Z"/>
              </w:rPr>
            </w:pPr>
            <w:ins w:id="405" w:author="Tim Nieuwenhuis" w:date="2020-05-28T11:29:00Z">
              <w:r w:rsidRPr="00D1603B">
                <w:t>57.75</w:t>
              </w:r>
            </w:ins>
          </w:p>
        </w:tc>
        <w:tc>
          <w:tcPr>
            <w:tcW w:w="1890" w:type="dxa"/>
            <w:noWrap/>
            <w:hideMark/>
            <w:tcPrChange w:id="406" w:author="Tim Nieuwenhuis" w:date="2020-05-28T11:46:00Z">
              <w:tcPr>
                <w:tcW w:w="1890" w:type="dxa"/>
                <w:noWrap/>
                <w:hideMark/>
              </w:tcPr>
            </w:tcPrChange>
          </w:tcPr>
          <w:p w14:paraId="3B457D2C" w14:textId="77777777" w:rsidR="00D1603B" w:rsidRPr="00D1603B" w:rsidRDefault="00D1603B">
            <w:pPr>
              <w:rPr>
                <w:ins w:id="407" w:author="Tim Nieuwenhuis" w:date="2020-05-28T11:29:00Z"/>
              </w:rPr>
            </w:pPr>
            <w:ins w:id="408" w:author="Tim Nieuwenhuis" w:date="2020-05-28T11:29:00Z">
              <w:r w:rsidRPr="00D1603B">
                <w:t>HEART MUSCLE - myocytes</w:t>
              </w:r>
            </w:ins>
          </w:p>
        </w:tc>
        <w:tc>
          <w:tcPr>
            <w:tcW w:w="1170" w:type="dxa"/>
            <w:noWrap/>
            <w:hideMark/>
            <w:tcPrChange w:id="409" w:author="Tim Nieuwenhuis" w:date="2020-05-28T11:46:00Z">
              <w:tcPr>
                <w:tcW w:w="1170" w:type="dxa"/>
                <w:noWrap/>
                <w:hideMark/>
              </w:tcPr>
            </w:tcPrChange>
          </w:tcPr>
          <w:p w14:paraId="73DFDFC4" w14:textId="77777777" w:rsidR="00D1603B" w:rsidRPr="00D1603B" w:rsidRDefault="00D1603B" w:rsidP="00D1603B">
            <w:pPr>
              <w:rPr>
                <w:ins w:id="410" w:author="Tim Nieuwenhuis" w:date="2020-05-28T11:29:00Z"/>
              </w:rPr>
            </w:pPr>
            <w:ins w:id="411" w:author="Tim Nieuwenhuis" w:date="2020-05-28T11:29:00Z">
              <w:r w:rsidRPr="00D1603B">
                <w:t>0</w:t>
              </w:r>
            </w:ins>
          </w:p>
        </w:tc>
      </w:tr>
      <w:tr w:rsidR="00E6465F" w:rsidRPr="00D1603B" w14:paraId="5F29ECC3" w14:textId="77777777" w:rsidTr="00E6465F">
        <w:trPr>
          <w:trHeight w:val="288"/>
          <w:ins w:id="412" w:author="Tim Nieuwenhuis" w:date="2020-05-28T11:29:00Z"/>
          <w:trPrChange w:id="413" w:author="Tim Nieuwenhuis" w:date="2020-05-28T11:46:00Z">
            <w:trPr>
              <w:trHeight w:val="288"/>
            </w:trPr>
          </w:trPrChange>
        </w:trPr>
        <w:tc>
          <w:tcPr>
            <w:tcW w:w="2065" w:type="dxa"/>
            <w:noWrap/>
            <w:hideMark/>
            <w:tcPrChange w:id="414" w:author="Tim Nieuwenhuis" w:date="2020-05-28T11:46:00Z">
              <w:tcPr>
                <w:tcW w:w="1627" w:type="dxa"/>
                <w:noWrap/>
                <w:hideMark/>
              </w:tcPr>
            </w:tcPrChange>
          </w:tcPr>
          <w:p w14:paraId="65B97053" w14:textId="77777777" w:rsidR="00D1603B" w:rsidRPr="00D1603B" w:rsidRDefault="00D1603B">
            <w:pPr>
              <w:rPr>
                <w:ins w:id="415" w:author="Tim Nieuwenhuis" w:date="2020-05-28T11:29:00Z"/>
              </w:rPr>
            </w:pPr>
            <w:ins w:id="416" w:author="Tim Nieuwenhuis" w:date="2020-05-28T11:29:00Z">
              <w:r w:rsidRPr="00D1603B">
                <w:t>BRAIN cholinergic neurons</w:t>
              </w:r>
            </w:ins>
          </w:p>
        </w:tc>
        <w:tc>
          <w:tcPr>
            <w:tcW w:w="788" w:type="dxa"/>
            <w:noWrap/>
            <w:hideMark/>
            <w:tcPrChange w:id="417" w:author="Tim Nieuwenhuis" w:date="2020-05-28T11:46:00Z">
              <w:tcPr>
                <w:tcW w:w="1226" w:type="dxa"/>
                <w:noWrap/>
                <w:hideMark/>
              </w:tcPr>
            </w:tcPrChange>
          </w:tcPr>
          <w:p w14:paraId="1617072E" w14:textId="77777777" w:rsidR="00D1603B" w:rsidRPr="00D1603B" w:rsidRDefault="00D1603B" w:rsidP="00D1603B">
            <w:pPr>
              <w:rPr>
                <w:ins w:id="418" w:author="Tim Nieuwenhuis" w:date="2020-05-28T11:29:00Z"/>
              </w:rPr>
            </w:pPr>
            <w:ins w:id="419" w:author="Tim Nieuwenhuis" w:date="2020-05-28T11:29:00Z">
              <w:r w:rsidRPr="00D1603B">
                <w:t>4.69</w:t>
              </w:r>
            </w:ins>
          </w:p>
        </w:tc>
        <w:tc>
          <w:tcPr>
            <w:tcW w:w="2182" w:type="dxa"/>
            <w:noWrap/>
            <w:hideMark/>
            <w:tcPrChange w:id="420" w:author="Tim Nieuwenhuis" w:date="2020-05-28T11:46:00Z">
              <w:tcPr>
                <w:tcW w:w="1521" w:type="dxa"/>
                <w:noWrap/>
                <w:hideMark/>
              </w:tcPr>
            </w:tcPrChange>
          </w:tcPr>
          <w:p w14:paraId="0C7B4030" w14:textId="77777777" w:rsidR="00D1603B" w:rsidRPr="00D1603B" w:rsidRDefault="00D1603B">
            <w:pPr>
              <w:rPr>
                <w:ins w:id="421" w:author="Tim Nieuwenhuis" w:date="2020-05-28T11:29:00Z"/>
              </w:rPr>
            </w:pPr>
            <w:ins w:id="422" w:author="Tim Nieuwenhuis" w:date="2020-05-28T11:29:00Z">
              <w:r w:rsidRPr="00D1603B">
                <w:t>SMALL INTESTINE - glandular cells</w:t>
              </w:r>
            </w:ins>
          </w:p>
        </w:tc>
        <w:tc>
          <w:tcPr>
            <w:tcW w:w="1260" w:type="dxa"/>
            <w:noWrap/>
            <w:hideMark/>
            <w:tcPrChange w:id="423" w:author="Tim Nieuwenhuis" w:date="2020-05-28T11:46:00Z">
              <w:tcPr>
                <w:tcW w:w="1921" w:type="dxa"/>
                <w:noWrap/>
                <w:hideMark/>
              </w:tcPr>
            </w:tcPrChange>
          </w:tcPr>
          <w:p w14:paraId="6F5A280F" w14:textId="77777777" w:rsidR="00D1603B" w:rsidRPr="00D1603B" w:rsidRDefault="00D1603B" w:rsidP="00D1603B">
            <w:pPr>
              <w:rPr>
                <w:ins w:id="424" w:author="Tim Nieuwenhuis" w:date="2020-05-28T11:29:00Z"/>
              </w:rPr>
            </w:pPr>
            <w:ins w:id="425" w:author="Tim Nieuwenhuis" w:date="2020-05-28T11:29:00Z">
              <w:r w:rsidRPr="00D1603B">
                <w:t>33.5</w:t>
              </w:r>
            </w:ins>
          </w:p>
        </w:tc>
        <w:tc>
          <w:tcPr>
            <w:tcW w:w="1890" w:type="dxa"/>
            <w:noWrap/>
            <w:hideMark/>
            <w:tcPrChange w:id="426" w:author="Tim Nieuwenhuis" w:date="2020-05-28T11:46:00Z">
              <w:tcPr>
                <w:tcW w:w="1890" w:type="dxa"/>
                <w:noWrap/>
                <w:hideMark/>
              </w:tcPr>
            </w:tcPrChange>
          </w:tcPr>
          <w:p w14:paraId="70BFB13F" w14:textId="77777777" w:rsidR="00D1603B" w:rsidRPr="00D1603B" w:rsidRDefault="00D1603B">
            <w:pPr>
              <w:rPr>
                <w:ins w:id="427" w:author="Tim Nieuwenhuis" w:date="2020-05-28T11:29:00Z"/>
              </w:rPr>
            </w:pPr>
            <w:ins w:id="428" w:author="Tim Nieuwenhuis" w:date="2020-05-28T11:29:00Z">
              <w:r w:rsidRPr="00D1603B">
                <w:t>CEREBRAL CORTEX - neuronal cells</w:t>
              </w:r>
            </w:ins>
          </w:p>
        </w:tc>
        <w:tc>
          <w:tcPr>
            <w:tcW w:w="1170" w:type="dxa"/>
            <w:noWrap/>
            <w:hideMark/>
            <w:tcPrChange w:id="429" w:author="Tim Nieuwenhuis" w:date="2020-05-28T11:46:00Z">
              <w:tcPr>
                <w:tcW w:w="1170" w:type="dxa"/>
                <w:noWrap/>
                <w:hideMark/>
              </w:tcPr>
            </w:tcPrChange>
          </w:tcPr>
          <w:p w14:paraId="04FFAA03" w14:textId="77777777" w:rsidR="00D1603B" w:rsidRPr="00D1603B" w:rsidRDefault="00D1603B" w:rsidP="00D1603B">
            <w:pPr>
              <w:rPr>
                <w:ins w:id="430" w:author="Tim Nieuwenhuis" w:date="2020-05-28T11:29:00Z"/>
              </w:rPr>
            </w:pPr>
            <w:ins w:id="431" w:author="Tim Nieuwenhuis" w:date="2020-05-28T11:29:00Z">
              <w:r w:rsidRPr="00D1603B">
                <w:t>24.75</w:t>
              </w:r>
            </w:ins>
          </w:p>
        </w:tc>
      </w:tr>
      <w:tr w:rsidR="00E6465F" w:rsidRPr="00D1603B" w14:paraId="0412D413" w14:textId="77777777" w:rsidTr="00E6465F">
        <w:trPr>
          <w:trHeight w:val="288"/>
          <w:ins w:id="432" w:author="Tim Nieuwenhuis" w:date="2020-05-28T11:29:00Z"/>
          <w:trPrChange w:id="433" w:author="Tim Nieuwenhuis" w:date="2020-05-28T11:46:00Z">
            <w:trPr>
              <w:trHeight w:val="288"/>
            </w:trPr>
          </w:trPrChange>
        </w:trPr>
        <w:tc>
          <w:tcPr>
            <w:tcW w:w="2065" w:type="dxa"/>
            <w:noWrap/>
            <w:hideMark/>
            <w:tcPrChange w:id="434" w:author="Tim Nieuwenhuis" w:date="2020-05-28T11:46:00Z">
              <w:tcPr>
                <w:tcW w:w="1627" w:type="dxa"/>
                <w:noWrap/>
                <w:hideMark/>
              </w:tcPr>
            </w:tcPrChange>
          </w:tcPr>
          <w:p w14:paraId="666CCD1A" w14:textId="77777777" w:rsidR="00D1603B" w:rsidRPr="00D1603B" w:rsidRDefault="00D1603B">
            <w:pPr>
              <w:rPr>
                <w:ins w:id="435" w:author="Tim Nieuwenhuis" w:date="2020-05-28T11:29:00Z"/>
              </w:rPr>
            </w:pPr>
            <w:ins w:id="436" w:author="Tim Nieuwenhuis" w:date="2020-05-28T11:29:00Z">
              <w:r w:rsidRPr="00D1603B">
                <w:t>EMBRYO trophoblast progenitor cells</w:t>
              </w:r>
            </w:ins>
          </w:p>
        </w:tc>
        <w:tc>
          <w:tcPr>
            <w:tcW w:w="788" w:type="dxa"/>
            <w:noWrap/>
            <w:hideMark/>
            <w:tcPrChange w:id="437" w:author="Tim Nieuwenhuis" w:date="2020-05-28T11:46:00Z">
              <w:tcPr>
                <w:tcW w:w="1226" w:type="dxa"/>
                <w:noWrap/>
                <w:hideMark/>
              </w:tcPr>
            </w:tcPrChange>
          </w:tcPr>
          <w:p w14:paraId="77055D98" w14:textId="77777777" w:rsidR="00D1603B" w:rsidRPr="00D1603B" w:rsidRDefault="00D1603B" w:rsidP="00D1603B">
            <w:pPr>
              <w:rPr>
                <w:ins w:id="438" w:author="Tim Nieuwenhuis" w:date="2020-05-28T11:29:00Z"/>
              </w:rPr>
            </w:pPr>
            <w:ins w:id="439" w:author="Tim Nieuwenhuis" w:date="2020-05-28T11:29:00Z">
              <w:r w:rsidRPr="00D1603B">
                <w:t>3</w:t>
              </w:r>
            </w:ins>
          </w:p>
        </w:tc>
        <w:tc>
          <w:tcPr>
            <w:tcW w:w="2182" w:type="dxa"/>
            <w:noWrap/>
            <w:hideMark/>
            <w:tcPrChange w:id="440" w:author="Tim Nieuwenhuis" w:date="2020-05-28T11:46:00Z">
              <w:tcPr>
                <w:tcW w:w="1521" w:type="dxa"/>
                <w:noWrap/>
                <w:hideMark/>
              </w:tcPr>
            </w:tcPrChange>
          </w:tcPr>
          <w:p w14:paraId="23E499CA" w14:textId="77777777" w:rsidR="00D1603B" w:rsidRPr="00D1603B" w:rsidRDefault="00D1603B">
            <w:pPr>
              <w:rPr>
                <w:ins w:id="441" w:author="Tim Nieuwenhuis" w:date="2020-05-28T11:29:00Z"/>
              </w:rPr>
            </w:pPr>
            <w:ins w:id="442" w:author="Tim Nieuwenhuis" w:date="2020-05-28T11:29:00Z">
              <w:r w:rsidRPr="00D1603B">
                <w:t>PLACENTA - trophoblastic cells</w:t>
              </w:r>
            </w:ins>
          </w:p>
        </w:tc>
        <w:tc>
          <w:tcPr>
            <w:tcW w:w="1260" w:type="dxa"/>
            <w:noWrap/>
            <w:hideMark/>
            <w:tcPrChange w:id="443" w:author="Tim Nieuwenhuis" w:date="2020-05-28T11:46:00Z">
              <w:tcPr>
                <w:tcW w:w="1921" w:type="dxa"/>
                <w:noWrap/>
                <w:hideMark/>
              </w:tcPr>
            </w:tcPrChange>
          </w:tcPr>
          <w:p w14:paraId="13ECA0BE" w14:textId="77777777" w:rsidR="00D1603B" w:rsidRPr="00D1603B" w:rsidRDefault="00D1603B" w:rsidP="00D1603B">
            <w:pPr>
              <w:rPr>
                <w:ins w:id="444" w:author="Tim Nieuwenhuis" w:date="2020-05-28T11:29:00Z"/>
              </w:rPr>
            </w:pPr>
            <w:ins w:id="445" w:author="Tim Nieuwenhuis" w:date="2020-05-28T11:29:00Z">
              <w:r w:rsidRPr="00D1603B">
                <w:t>50</w:t>
              </w:r>
            </w:ins>
          </w:p>
        </w:tc>
        <w:tc>
          <w:tcPr>
            <w:tcW w:w="1890" w:type="dxa"/>
            <w:noWrap/>
            <w:hideMark/>
            <w:tcPrChange w:id="446" w:author="Tim Nieuwenhuis" w:date="2020-05-28T11:46:00Z">
              <w:tcPr>
                <w:tcW w:w="1890" w:type="dxa"/>
                <w:noWrap/>
                <w:hideMark/>
              </w:tcPr>
            </w:tcPrChange>
          </w:tcPr>
          <w:p w14:paraId="77DF6200" w14:textId="77777777" w:rsidR="00D1603B" w:rsidRPr="00D1603B" w:rsidRDefault="00D1603B">
            <w:pPr>
              <w:rPr>
                <w:ins w:id="447" w:author="Tim Nieuwenhuis" w:date="2020-05-28T11:29:00Z"/>
              </w:rPr>
            </w:pPr>
            <w:ins w:id="448" w:author="Tim Nieuwenhuis" w:date="2020-05-28T11:29:00Z">
              <w:r w:rsidRPr="00D1603B">
                <w:t>tissue not found</w:t>
              </w:r>
            </w:ins>
          </w:p>
        </w:tc>
        <w:tc>
          <w:tcPr>
            <w:tcW w:w="1170" w:type="dxa"/>
            <w:noWrap/>
            <w:hideMark/>
            <w:tcPrChange w:id="449" w:author="Tim Nieuwenhuis" w:date="2020-05-28T11:46:00Z">
              <w:tcPr>
                <w:tcW w:w="1170" w:type="dxa"/>
                <w:noWrap/>
                <w:hideMark/>
              </w:tcPr>
            </w:tcPrChange>
          </w:tcPr>
          <w:p w14:paraId="4FBF970E" w14:textId="77777777" w:rsidR="00D1603B" w:rsidRPr="00D1603B" w:rsidRDefault="00D1603B">
            <w:pPr>
              <w:rPr>
                <w:ins w:id="450" w:author="Tim Nieuwenhuis" w:date="2020-05-28T11:29:00Z"/>
              </w:rPr>
            </w:pPr>
            <w:ins w:id="451" w:author="Tim Nieuwenhuis" w:date="2020-05-28T11:29:00Z">
              <w:r w:rsidRPr="00D1603B">
                <w:t>NA</w:t>
              </w:r>
            </w:ins>
          </w:p>
        </w:tc>
      </w:tr>
    </w:tbl>
    <w:p w14:paraId="58A29434" w14:textId="77777777" w:rsidR="00472480" w:rsidRDefault="00472480" w:rsidP="00AD740C">
      <w:pPr>
        <w:rPr>
          <w:ins w:id="452" w:author="Tim Nieuwenhuis" w:date="2020-05-28T14:06:00Z"/>
          <w:b/>
        </w:rPr>
      </w:pPr>
    </w:p>
    <w:p w14:paraId="7C1FADEA" w14:textId="44419184" w:rsidR="00392B3A" w:rsidRDefault="00524B6E" w:rsidP="00AD740C">
      <w:pPr>
        <w:rPr>
          <w:ins w:id="453" w:author="Tim Nieuwenhuis" w:date="2020-05-28T13:12:00Z"/>
        </w:rPr>
      </w:pPr>
      <w:proofErr w:type="spellStart"/>
      <w:ins w:id="454" w:author="Tim Nieuwenhuis" w:date="2020-05-28T13:11:00Z">
        <w:r>
          <w:rPr>
            <w:b/>
          </w:rPr>
          <w:t>HPAStainR</w:t>
        </w:r>
        <w:proofErr w:type="spellEnd"/>
        <w:r>
          <w:rPr>
            <w:b/>
          </w:rPr>
          <w:t xml:space="preserve"> </w:t>
        </w:r>
      </w:ins>
      <w:ins w:id="455" w:author="Tim Nieuwenhuis" w:date="2020-05-28T14:07:00Z">
        <w:r w:rsidR="00472480">
          <w:rPr>
            <w:b/>
          </w:rPr>
          <w:t>can help determine cell type populations in bulk RNA sequencing</w:t>
        </w:r>
      </w:ins>
    </w:p>
    <w:p w14:paraId="52ACF833" w14:textId="35912566" w:rsidR="00524B6E" w:rsidRPr="00E50A7D" w:rsidRDefault="00524B6E" w:rsidP="00AD740C">
      <w:ins w:id="456" w:author="Tim Nieuwenhuis" w:date="2020-05-28T13:12:00Z">
        <w:r>
          <w:tab/>
        </w:r>
      </w:ins>
      <w:ins w:id="457" w:author="Tim Nieuwenhuis" w:date="2020-05-28T13:14:00Z">
        <w:r>
          <w:t xml:space="preserve">To show that the use of </w:t>
        </w:r>
        <w:proofErr w:type="spellStart"/>
        <w:r>
          <w:t>HPAStainR</w:t>
        </w:r>
        <w:proofErr w:type="spellEnd"/>
        <w:r>
          <w:t xml:space="preserve"> is not limited to single cell analyses we decided to see if this tool could </w:t>
        </w:r>
      </w:ins>
      <w:ins w:id="458" w:author="Tim Nieuwenhuis" w:date="2020-05-28T13:15:00Z">
        <w:r>
          <w:t xml:space="preserve">revalidate the cell type driven variation in </w:t>
        </w:r>
      </w:ins>
      <w:ins w:id="459" w:author="Tim Nieuwenhuis" w:date="2020-05-28T13:16:00Z">
        <w:r>
          <w:t>McCall et al</w:t>
        </w:r>
      </w:ins>
      <w:ins w:id="460" w:author="Tim Nieuwenhuis" w:date="2020-05-28T13:17:00Z">
        <w:r>
          <w:t>.</w:t>
        </w:r>
      </w:ins>
      <w:ins w:id="461" w:author="Tim Nieuwenhuis" w:date="2020-05-28T13:16:00Z">
        <w:r>
          <w:t xml:space="preserve"> [</w:t>
        </w:r>
      </w:ins>
      <w:ins w:id="462" w:author="Tim Nieuwenhuis" w:date="2020-05-28T14:44:00Z">
        <w:r w:rsidR="00375DAA" w:rsidRPr="00375DAA">
          <w:t>27588449</w:t>
        </w:r>
      </w:ins>
      <w:ins w:id="463" w:author="Tim Nieuwenhuis" w:date="2020-05-28T13:16:00Z">
        <w:r>
          <w:t>].</w:t>
        </w:r>
      </w:ins>
      <w:ins w:id="464" w:author="Tim Nieuwenhuis" w:date="2020-05-28T13:17:00Z">
        <w:r>
          <w:t xml:space="preserve"> In their paper they used bulk sequencing data to generate clusters of high variance genes and then used this data to parse out the variation in the </w:t>
        </w:r>
      </w:ins>
      <w:ins w:id="465" w:author="Tim Nieuwenhuis" w:date="2020-05-28T13:21:00Z">
        <w:r>
          <w:t>Genotype-Tissue Expression Project</w:t>
        </w:r>
        <w:r w:rsidR="00D30448">
          <w:t xml:space="preserve">’s lung </w:t>
        </w:r>
      </w:ins>
      <w:ins w:id="466" w:author="Tim Nieuwenhuis" w:date="2020-05-28T13:22:00Z">
        <w:r w:rsidR="00D30448">
          <w:t>tissue</w:t>
        </w:r>
      </w:ins>
      <w:ins w:id="467" w:author="Tim Nieuwenhuis" w:date="2020-05-28T13:17:00Z">
        <w:r>
          <w:t>.</w:t>
        </w:r>
      </w:ins>
      <w:ins w:id="468" w:author="Tim Nieuwenhuis" w:date="2020-05-28T13:22:00Z">
        <w:r w:rsidR="00D30448">
          <w:t xml:space="preserve"> From their paper they determined there were two</w:t>
        </w:r>
      </w:ins>
      <w:ins w:id="469" w:author="Tim Nieuwenhuis" w:date="2020-05-28T15:28:00Z">
        <w:r w:rsidR="00E50A7D">
          <w:t xml:space="preserve"> </w:t>
        </w:r>
        <w:r w:rsidR="00E50A7D">
          <w:t>biologically driven</w:t>
        </w:r>
      </w:ins>
      <w:ins w:id="470" w:author="Tim Nieuwenhuis" w:date="2020-05-28T13:22:00Z">
        <w:r w:rsidR="00D30448">
          <w:t xml:space="preserve"> cell type clusters, cluster A which represented type II </w:t>
        </w:r>
        <w:proofErr w:type="spellStart"/>
        <w:r w:rsidR="00D30448">
          <w:t>pneumocytes</w:t>
        </w:r>
        <w:proofErr w:type="spellEnd"/>
        <w:r w:rsidR="00D30448">
          <w:t xml:space="preserve"> and cluster B which</w:t>
        </w:r>
      </w:ins>
      <w:ins w:id="471" w:author="Tim Nieuwenhuis" w:date="2020-05-28T13:23:00Z">
        <w:r w:rsidR="00D30448">
          <w:t xml:space="preserve"> they ascribed the respiratory epithelium and goblet cells. </w:t>
        </w:r>
      </w:ins>
      <w:proofErr w:type="spellStart"/>
      <w:ins w:id="472" w:author="Tim Nieuwenhuis" w:date="2020-05-28T13:56:00Z">
        <w:r w:rsidR="00CB7BD1">
          <w:t>HPAStainR</w:t>
        </w:r>
        <w:proofErr w:type="spellEnd"/>
        <w:r w:rsidR="00CB7BD1">
          <w:t xml:space="preserve"> was applied to both lists</w:t>
        </w:r>
      </w:ins>
      <w:ins w:id="473" w:author="Tim Nieuwenhuis" w:date="2020-05-28T13:24:00Z">
        <w:r w:rsidR="00D30448">
          <w:t xml:space="preserve"> and found the top results to be lung </w:t>
        </w:r>
        <w:proofErr w:type="spellStart"/>
        <w:r w:rsidR="00D30448">
          <w:t>pneumocytes</w:t>
        </w:r>
        <w:proofErr w:type="spellEnd"/>
        <w:r w:rsidR="00D30448">
          <w:t xml:space="preserve"> and bronchus respiratory epithelia</w:t>
        </w:r>
      </w:ins>
      <w:ins w:id="474" w:author="Tim Nieuwenhuis" w:date="2020-05-28T13:27:00Z">
        <w:r w:rsidR="00D30448">
          <w:t>l</w:t>
        </w:r>
      </w:ins>
      <w:ins w:id="475" w:author="Tim Nieuwenhuis" w:date="2020-05-28T13:24:00Z">
        <w:r w:rsidR="00D30448">
          <w:t xml:space="preserve"> cells respectively </w:t>
        </w:r>
      </w:ins>
      <w:ins w:id="476" w:author="Tim Nieuwenhuis" w:date="2020-05-28T13:25:00Z">
        <w:r w:rsidR="00CB7BD1">
          <w:t>(Supplemental Table 2</w:t>
        </w:r>
        <w:r w:rsidR="00D30448">
          <w:t>,</w:t>
        </w:r>
        <w:r w:rsidR="00CB7BD1">
          <w:t xml:space="preserve"> 3</w:t>
        </w:r>
      </w:ins>
      <w:ins w:id="477" w:author="Tim Nieuwenhuis" w:date="2020-05-28T13:27:00Z">
        <w:r w:rsidR="00D30448">
          <w:t>)</w:t>
        </w:r>
        <w:commentRangeStart w:id="478"/>
        <w:r w:rsidR="00D30448">
          <w:t>.</w:t>
        </w:r>
      </w:ins>
      <w:ins w:id="479" w:author="Tim Nieuwenhuis" w:date="2020-05-28T13:17:00Z">
        <w:r>
          <w:t xml:space="preserve"> </w:t>
        </w:r>
      </w:ins>
      <w:commentRangeEnd w:id="478"/>
      <w:ins w:id="480" w:author="Tim Nieuwenhuis" w:date="2020-05-28T15:28:00Z">
        <w:r w:rsidR="00E50A7D">
          <w:rPr>
            <w:rStyle w:val="CommentReference"/>
          </w:rPr>
          <w:commentReference w:id="478"/>
        </w:r>
      </w:ins>
    </w:p>
    <w:p w14:paraId="665FD23B" w14:textId="77777777" w:rsidR="00AD740C" w:rsidRPr="009B207B" w:rsidRDefault="009B207B">
      <w:pPr>
        <w:rPr>
          <w:sz w:val="28"/>
        </w:rPr>
      </w:pPr>
      <w:r w:rsidRPr="009B207B">
        <w:rPr>
          <w:b/>
          <w:sz w:val="28"/>
        </w:rPr>
        <w:t>Methods</w:t>
      </w:r>
    </w:p>
    <w:p w14:paraId="051114C1" w14:textId="77777777" w:rsidR="009B207B" w:rsidRPr="009B207B" w:rsidRDefault="009B207B" w:rsidP="009B207B">
      <w:pPr>
        <w:rPr>
          <w:b/>
        </w:rPr>
      </w:pPr>
      <w:r>
        <w:rPr>
          <w:b/>
        </w:rPr>
        <w:t>HPA Data acquisition and distribution</w:t>
      </w:r>
    </w:p>
    <w:p w14:paraId="7B55D221" w14:textId="77777777" w:rsidR="00A837F4" w:rsidRDefault="009B207B" w:rsidP="009B207B">
      <w:r>
        <w:tab/>
      </w:r>
      <w:r w:rsidR="00A837F4">
        <w:t>Human Protein Atlas</w:t>
      </w:r>
      <w:r w:rsidR="00461EA5">
        <w:t xml:space="preserve"> normal tissue and cancer tissue</w:t>
      </w:r>
      <w:r w:rsidR="00A837F4">
        <w:t xml:space="preserve"> data was acquired from their website (</w:t>
      </w:r>
      <w:hyperlink r:id="rId8" w:history="1">
        <w:r w:rsidR="00A837F4" w:rsidRPr="00870762">
          <w:rPr>
            <w:rStyle w:val="Hyperlink"/>
          </w:rPr>
          <w:t>https://www.proteinatlas.org/about/download</w:t>
        </w:r>
      </w:hyperlink>
      <w:r w:rsidR="00A837F4">
        <w:t>, last visited March 28</w:t>
      </w:r>
      <w:r w:rsidR="00A837F4" w:rsidRPr="006A0014">
        <w:rPr>
          <w:vertAlign w:val="superscript"/>
        </w:rPr>
        <w:t>th</w:t>
      </w:r>
      <w:r w:rsidR="00A837F4">
        <w:t xml:space="preserve"> 2020) and all analyses took </w:t>
      </w:r>
      <w:r w:rsidR="00461EA5">
        <w:t xml:space="preserve">place in R (version 3.6.1) using the </w:t>
      </w:r>
      <w:proofErr w:type="spellStart"/>
      <w:r w:rsidR="00461EA5">
        <w:t>tidyverse</w:t>
      </w:r>
      <w:proofErr w:type="spellEnd"/>
      <w:r w:rsidR="00461EA5">
        <w:t xml:space="preserve"> package.</w:t>
      </w:r>
    </w:p>
    <w:p w14:paraId="266B27AA" w14:textId="7B7832B7" w:rsidR="009B207B" w:rsidRDefault="009B207B" w:rsidP="00A837F4">
      <w:pPr>
        <w:ind w:firstLine="720"/>
      </w:pPr>
      <w:r>
        <w:t xml:space="preserve">There are some caveats in the HPA data that should be noted. The </w:t>
      </w:r>
      <w:del w:id="481" w:author="Tim Nieuwenhuis" w:date="2020-05-28T10:24:00Z">
        <w:r w:rsidDel="009E6378">
          <w:delText xml:space="preserve">data </w:delText>
        </w:r>
        <w:commentRangeStart w:id="482"/>
        <w:commentRangeStart w:id="483"/>
        <w:r w:rsidDel="009E6378">
          <w:delText>distribution</w:delText>
        </w:r>
      </w:del>
      <w:ins w:id="484" w:author="Tim Nieuwenhuis" w:date="2020-05-28T10:24:00Z">
        <w:r w:rsidR="009E6378">
          <w:t>distribution of how many proteins are tested in each</w:t>
        </w:r>
      </w:ins>
      <w:ins w:id="485" w:author="Tim Nieuwenhuis" w:date="2020-05-28T14:35:00Z">
        <w:r w:rsidR="00A35F7B">
          <w:t xml:space="preserve"> of the 137</w:t>
        </w:r>
      </w:ins>
      <w:ins w:id="486" w:author="Tim Nieuwenhuis" w:date="2020-05-28T10:24:00Z">
        <w:r w:rsidR="009E6378">
          <w:t xml:space="preserve"> </w:t>
        </w:r>
      </w:ins>
      <w:del w:id="487" w:author="Tim Nieuwenhuis" w:date="2020-05-28T10:24:00Z">
        <w:r w:rsidDel="009E6378">
          <w:delText xml:space="preserve"> </w:delText>
        </w:r>
        <w:commentRangeEnd w:id="482"/>
        <w:r w:rsidR="00BA19B3" w:rsidDel="009E6378">
          <w:rPr>
            <w:rStyle w:val="CommentReference"/>
          </w:rPr>
          <w:commentReference w:id="482"/>
        </w:r>
      </w:del>
      <w:commentRangeEnd w:id="483"/>
      <w:r w:rsidR="00364895">
        <w:rPr>
          <w:rStyle w:val="CommentReference"/>
        </w:rPr>
        <w:commentReference w:id="483"/>
      </w:r>
      <w:del w:id="488" w:author="Tim Nieuwenhuis" w:date="2020-05-28T10:24:00Z">
        <w:r w:rsidDel="009E6378">
          <w:delText xml:space="preserve">in </w:delText>
        </w:r>
      </w:del>
      <w:r>
        <w:t>cell type</w:t>
      </w:r>
      <w:ins w:id="489" w:author="Tim Nieuwenhuis" w:date="2020-05-28T14:35:00Z">
        <w:r w:rsidR="00A35F7B">
          <w:t>s</w:t>
        </w:r>
      </w:ins>
      <w:del w:id="490" w:author="Tim Nieuwenhuis" w:date="2020-05-28T10:24:00Z">
        <w:r w:rsidDel="009E6378">
          <w:delText>s</w:delText>
        </w:r>
      </w:del>
      <w:r>
        <w:t xml:space="preserve"> varies in HPA, as </w:t>
      </w:r>
      <w:ins w:id="491" w:author="Marc Halushka" w:date="2020-05-27T17:18:00Z">
        <w:r w:rsidR="00BA19B3">
          <w:t xml:space="preserve">a </w:t>
        </w:r>
      </w:ins>
      <w:r>
        <w:t xml:space="preserve">result it is important to note that not all results are equal. The number of proteins tested in cell types ranges from </w:t>
      </w:r>
      <w:ins w:id="492" w:author="Marc Halushka" w:date="2020-05-27T17:18:00Z">
        <w:r w:rsidR="00BA19B3">
          <w:t xml:space="preserve">1 (substantia </w:t>
        </w:r>
        <w:proofErr w:type="spellStart"/>
        <w:r w:rsidR="00BA19B3">
          <w:t>nigra</w:t>
        </w:r>
        <w:proofErr w:type="spellEnd"/>
        <w:r w:rsidR="00BA19B3">
          <w:t xml:space="preserve">) to </w:t>
        </w:r>
      </w:ins>
      <w:r>
        <w:t xml:space="preserve">over 15,000 </w:t>
      </w:r>
      <w:del w:id="493" w:author="Marc Halushka" w:date="2020-05-27T17:18:00Z">
        <w:r w:rsidDel="00BA19B3">
          <w:delText xml:space="preserve">to just 1 as tested in the substantia nigra </w:delText>
        </w:r>
      </w:del>
      <w:r>
        <w:t>(</w:t>
      </w:r>
      <w:r w:rsidR="002B5B9C">
        <w:t>Supplemental Figure 2</w:t>
      </w:r>
      <w:ins w:id="494" w:author="Tim Nieuwenhuis" w:date="2020-05-28T15:54:00Z">
        <w:r w:rsidR="002D574C">
          <w:t>, Supplemental Table 4</w:t>
        </w:r>
      </w:ins>
      <w:del w:id="495" w:author="Tim Nieuwenhuis" w:date="2020-05-28T15:52:00Z">
        <w:r w:rsidDel="002D574C">
          <w:delText xml:space="preserve">, </w:delText>
        </w:r>
        <w:r w:rsidR="002B5B9C" w:rsidDel="002D574C">
          <w:delText xml:space="preserve">Supplemental Table </w:delText>
        </w:r>
      </w:del>
      <w:del w:id="496" w:author="Tim Nieuwenhuis" w:date="2020-05-28T13:27:00Z">
        <w:r w:rsidR="002B5B9C" w:rsidDel="00D30448">
          <w:delText>2</w:delText>
        </w:r>
      </w:del>
      <w:r>
        <w:t xml:space="preserve">). This variation </w:t>
      </w:r>
      <w:ins w:id="497" w:author="Marc Halushka" w:date="2020-05-27T17:18:00Z">
        <w:r w:rsidR="00BA19B3">
          <w:t xml:space="preserve">will </w:t>
        </w:r>
      </w:ins>
      <w:r w:rsidR="005F6AF4">
        <w:t>a</w:t>
      </w:r>
      <w:r>
        <w:t>ffect</w:t>
      </w:r>
      <w:del w:id="498" w:author="Marc Halushka" w:date="2020-05-27T17:19:00Z">
        <w:r w:rsidDel="00BA19B3">
          <w:delText>s</w:delText>
        </w:r>
      </w:del>
      <w:r>
        <w:t xml:space="preserve"> how often a protein is detected in a given cell type as well</w:t>
      </w:r>
      <w:del w:id="499" w:author="Marc Halushka" w:date="2020-05-27T17:19:00Z">
        <w:r w:rsidDel="00BA19B3">
          <w:delText xml:space="preserve">, </w:delText>
        </w:r>
        <w:commentRangeStart w:id="500"/>
        <w:r w:rsidDel="00BA19B3">
          <w:delText>meaning</w:delText>
        </w:r>
      </w:del>
      <w:commentRangeEnd w:id="500"/>
      <w:r w:rsidR="00BA19B3">
        <w:rPr>
          <w:rStyle w:val="CommentReference"/>
        </w:rPr>
        <w:commentReference w:id="500"/>
      </w:r>
      <w:del w:id="501" w:author="Marc Halushka" w:date="2020-05-27T17:19:00Z">
        <w:r w:rsidDel="00BA19B3">
          <w:delText xml:space="preserve"> those that had fewer than 50 tested were bound to have fewer than 50 stained proteins</w:delText>
        </w:r>
      </w:del>
      <w:r w:rsidR="002B5B9C">
        <w:t xml:space="preserve"> (Supplemental Figure </w:t>
      </w:r>
      <w:ins w:id="502" w:author="Tim Nieuwenhuis" w:date="2020-05-28T13:55:00Z">
        <w:r w:rsidR="002D574C">
          <w:t>3</w:t>
        </w:r>
      </w:ins>
      <w:del w:id="503" w:author="Tim Nieuwenhuis" w:date="2020-05-28T13:55:00Z">
        <w:r w:rsidR="002B5B9C" w:rsidDel="00CB7BD1">
          <w:delText>3</w:delText>
        </w:r>
      </w:del>
      <w:r w:rsidR="002B5B9C">
        <w:t>)</w:t>
      </w:r>
      <w:r w:rsidR="005F6AF4">
        <w:t xml:space="preserve">. </w:t>
      </w:r>
      <w:del w:id="504" w:author="Marc Halushka" w:date="2020-05-27T17:19:00Z">
        <w:r w:rsidR="005F6AF4" w:rsidDel="00BA19B3">
          <w:delText xml:space="preserve">When </w:delText>
        </w:r>
        <w:r w:rsidDel="00BA19B3">
          <w:delText>you look at t</w:delText>
        </w:r>
      </w:del>
      <w:ins w:id="505" w:author="Marc Halushka" w:date="2020-05-27T17:19:00Z">
        <w:r w:rsidR="00BA19B3">
          <w:t>T</w:t>
        </w:r>
      </w:ins>
      <w:r>
        <w:t xml:space="preserve">he ratio of stained to tested proteins </w:t>
      </w:r>
      <w:del w:id="506" w:author="Marc Halushka" w:date="2020-05-27T17:19:00Z">
        <w:r w:rsidDel="00BA19B3">
          <w:delText xml:space="preserve">you </w:delText>
        </w:r>
      </w:del>
      <w:ins w:id="507" w:author="Marc Halushka" w:date="2020-05-27T17:19:00Z">
        <w:r w:rsidR="00BA19B3">
          <w:t>demonstrates</w:t>
        </w:r>
      </w:ins>
      <w:del w:id="508" w:author="Marc Halushka" w:date="2020-05-27T17:19:00Z">
        <w:r w:rsidR="005F6AF4" w:rsidDel="00BA19B3">
          <w:delText>see</w:delText>
        </w:r>
      </w:del>
      <w:r w:rsidR="005F6AF4">
        <w:t xml:space="preserve"> an</w:t>
      </w:r>
      <w:r>
        <w:t xml:space="preserve"> enrichment at both extremes of the ratio</w:t>
      </w:r>
      <w:r w:rsidR="002B5B9C">
        <w:t xml:space="preserve"> (Supplemental Figure </w:t>
      </w:r>
      <w:ins w:id="509" w:author="Tim Nieuwenhuis" w:date="2020-05-28T13:55:00Z">
        <w:r w:rsidR="002D574C">
          <w:t>4</w:t>
        </w:r>
      </w:ins>
      <w:del w:id="510" w:author="Tim Nieuwenhuis" w:date="2020-05-28T13:55:00Z">
        <w:r w:rsidR="002B5B9C" w:rsidDel="00CB7BD1">
          <w:delText>4</w:delText>
        </w:r>
      </w:del>
      <w:r w:rsidR="002B5B9C">
        <w:t>)</w:t>
      </w:r>
      <w:r>
        <w:t xml:space="preserve">. This occurs for two reasons, </w:t>
      </w:r>
      <w:r w:rsidR="005F6AF4">
        <w:t xml:space="preserve">there are tissues with unique cell types stained only once, and if those unique cell types fail to </w:t>
      </w:r>
      <w:r w:rsidR="005F6AF4">
        <w:lastRenderedPageBreak/>
        <w:t>stain on one protein that would inflate the number of cell types that “never” stain</w:t>
      </w:r>
      <w:r>
        <w:t>. Secondly, in samples where few proteins were selected, proteins that they chose to test had a more likely chance of staining those cell types relative to not</w:t>
      </w:r>
      <w:r w:rsidR="005F6AF4">
        <w:t>,</w:t>
      </w:r>
      <w:r>
        <w:t xml:space="preserve"> as they were testing those </w:t>
      </w:r>
      <w:r w:rsidR="005F6AF4">
        <w:t xml:space="preserve">select </w:t>
      </w:r>
      <w:r>
        <w:t xml:space="preserve">proteins most likely with a hypothesis of them </w:t>
      </w:r>
      <w:commentRangeStart w:id="511"/>
      <w:commentRangeStart w:id="512"/>
      <w:r>
        <w:t>staining</w:t>
      </w:r>
      <w:commentRangeEnd w:id="511"/>
      <w:r w:rsidR="00BA19B3">
        <w:rPr>
          <w:rStyle w:val="CommentReference"/>
        </w:rPr>
        <w:commentReference w:id="511"/>
      </w:r>
      <w:commentRangeEnd w:id="512"/>
      <w:r w:rsidR="00A35F7B">
        <w:rPr>
          <w:rStyle w:val="CommentReference"/>
        </w:rPr>
        <w:commentReference w:id="512"/>
      </w:r>
      <w:r>
        <w:t>.</w:t>
      </w:r>
    </w:p>
    <w:p w14:paraId="77DD58FB" w14:textId="77777777" w:rsidR="009B207B" w:rsidRPr="009B207B" w:rsidRDefault="009B207B" w:rsidP="009B207B">
      <w:pPr>
        <w:rPr>
          <w:b/>
        </w:rPr>
      </w:pPr>
      <w:r w:rsidRPr="009B207B">
        <w:rPr>
          <w:b/>
        </w:rPr>
        <w:t>Tissue Enriched P-value</w:t>
      </w:r>
    </w:p>
    <w:p w14:paraId="01AB862E" w14:textId="77777777" w:rsidR="009B207B" w:rsidRDefault="009B207B" w:rsidP="009B207B">
      <w:r>
        <w:tab/>
        <w:t xml:space="preserve">While we </w:t>
      </w:r>
      <w:ins w:id="513" w:author="Marc Halushka" w:date="2020-05-27T17:21:00Z">
        <w:r w:rsidR="00BA19B3">
          <w:t>utilized</w:t>
        </w:r>
      </w:ins>
      <w:del w:id="514" w:author="Marc Halushka" w:date="2020-05-27T17:21:00Z">
        <w:r w:rsidDel="00BA19B3">
          <w:delText>incorporate</w:delText>
        </w:r>
        <w:r w:rsidR="00461EA5" w:rsidDel="00BA19B3">
          <w:delText>d</w:delText>
        </w:r>
      </w:del>
      <w:r>
        <w:t xml:space="preserve"> all </w:t>
      </w:r>
      <w:ins w:id="515" w:author="Marc Halushka" w:date="2020-05-27T17:21:00Z">
        <w:r w:rsidR="00BA19B3">
          <w:t>expressed proteins</w:t>
        </w:r>
      </w:ins>
      <w:del w:id="516" w:author="Marc Halushka" w:date="2020-05-27T17:21:00Z">
        <w:r w:rsidDel="00BA19B3">
          <w:delText>staining</w:delText>
        </w:r>
      </w:del>
      <w:r>
        <w:t xml:space="preserve"> in</w:t>
      </w:r>
      <w:del w:id="517" w:author="Marc Halushka" w:date="2020-05-27T17:21:00Z">
        <w:r w:rsidDel="00BA19B3">
          <w:delText>to</w:delText>
        </w:r>
      </w:del>
      <w:r>
        <w:t xml:space="preserve"> our staining score, we </w:t>
      </w:r>
      <w:del w:id="518" w:author="Marc Halushka" w:date="2020-05-27T17:21:00Z">
        <w:r w:rsidDel="00BA19B3">
          <w:delText>are aware</w:delText>
        </w:r>
      </w:del>
      <w:ins w:id="519" w:author="Marc Halushka" w:date="2020-05-27T17:21:00Z">
        <w:r w:rsidR="00BA19B3">
          <w:t>recognize</w:t>
        </w:r>
      </w:ins>
      <w:r>
        <w:t xml:space="preserve"> that some proteins are more </w:t>
      </w:r>
      <w:del w:id="520" w:author="Marc Halushka" w:date="2020-05-27T17:22:00Z">
        <w:r w:rsidDel="00BA19B3">
          <w:delText xml:space="preserve">informative </w:delText>
        </w:r>
      </w:del>
      <w:ins w:id="521" w:author="Marc Halushka" w:date="2020-05-27T17:22:00Z">
        <w:r w:rsidR="00BA19B3">
          <w:t xml:space="preserve">cell-type specific </w:t>
        </w:r>
      </w:ins>
      <w:r>
        <w:t xml:space="preserve">than others. </w:t>
      </w:r>
      <w:del w:id="522" w:author="Marc Halushka" w:date="2020-05-27T17:22:00Z">
        <w:r w:rsidDel="00BA19B3">
          <w:delText>Some cell types uniquely express rare proteins at high or low levels, and if you are using cell type specific proteins in your search it is important to know which HPA cell types uniquely translate said proteins.</w:delText>
        </w:r>
        <w:r w:rsidR="00461EA5" w:rsidDel="00BA19B3">
          <w:delText xml:space="preserve"> </w:delText>
        </w:r>
      </w:del>
      <w:r w:rsidR="00461EA5">
        <w:t xml:space="preserve">For this </w:t>
      </w:r>
      <w:ins w:id="523" w:author="Marc Halushka" w:date="2020-05-27T17:22:00Z">
        <w:r w:rsidR="00BA19B3">
          <w:t xml:space="preserve">analysis </w:t>
        </w:r>
      </w:ins>
      <w:r w:rsidR="00461EA5">
        <w:t>we generated the “enriched-protein p-value”.</w:t>
      </w:r>
    </w:p>
    <w:p w14:paraId="2C4742E4" w14:textId="20268F73" w:rsidR="009B207B" w:rsidRDefault="009B207B" w:rsidP="009B207B">
      <w:pPr>
        <w:rPr>
          <w:b/>
        </w:rPr>
      </w:pPr>
      <w:r>
        <w:tab/>
        <w:t xml:space="preserve">To calculate the enriched-protein p-value we </w:t>
      </w:r>
      <w:del w:id="524" w:author="Marc Halushka" w:date="2020-05-27T17:22:00Z">
        <w:r w:rsidDel="00DC636F">
          <w:delText xml:space="preserve">first </w:delText>
        </w:r>
      </w:del>
      <w:r>
        <w:t xml:space="preserve">generated a list of cell-type enriched proteins. This was done by generating a “times </w:t>
      </w:r>
      <w:proofErr w:type="gramStart"/>
      <w:r>
        <w:t>stained :</w:t>
      </w:r>
      <w:proofErr w:type="gramEnd"/>
      <w:r>
        <w:t xml:space="preserve"> times tested” ratio for each protein to adjust for </w:t>
      </w:r>
      <w:del w:id="525" w:author="Marc Halushka" w:date="2020-05-27T17:23:00Z">
        <w:r w:rsidDel="00DC636F">
          <w:delText xml:space="preserve">how often a </w:delText>
        </w:r>
      </w:del>
      <w:r>
        <w:t>protein</w:t>
      </w:r>
      <w:ins w:id="526" w:author="Marc Halushka" w:date="2020-05-27T17:23:00Z">
        <w:r w:rsidR="00DC636F">
          <w:t xml:space="preserve"> scoring frequency</w:t>
        </w:r>
      </w:ins>
      <w:del w:id="527" w:author="Marc Halushka" w:date="2020-05-27T17:23:00Z">
        <w:r w:rsidDel="00DC636F">
          <w:delText xml:space="preserve"> was tested</w:delText>
        </w:r>
      </w:del>
      <w:ins w:id="528" w:author="Marc Halushka" w:date="2020-05-27T17:23:00Z">
        <w:r w:rsidR="00DC636F">
          <w:t xml:space="preserve">. </w:t>
        </w:r>
      </w:ins>
      <w:del w:id="529" w:author="Marc Halushka" w:date="2020-05-27T17:23:00Z">
        <w:r w:rsidDel="00DC636F">
          <w:delText>, and using t</w:delText>
        </w:r>
      </w:del>
      <w:ins w:id="530" w:author="Marc Halushka" w:date="2020-05-27T17:23:00Z">
        <w:r w:rsidR="00DC636F">
          <w:t>T</w:t>
        </w:r>
      </w:ins>
      <w:r>
        <w:t xml:space="preserve">his ratio </w:t>
      </w:r>
      <w:ins w:id="531" w:author="Marc Halushka" w:date="2020-05-27T17:23:00Z">
        <w:r w:rsidR="00DC636F">
          <w:t xml:space="preserve">was used </w:t>
        </w:r>
      </w:ins>
      <w:r>
        <w:t xml:space="preserve">to filter </w:t>
      </w:r>
      <w:del w:id="532" w:author="Marc Halushka" w:date="2020-05-27T17:25:00Z">
        <w:r w:rsidDel="00DC636F">
          <w:delText>down to the</w:delText>
        </w:r>
      </w:del>
      <w:ins w:id="533" w:author="Marc Halushka" w:date="2020-05-27T17:25:00Z">
        <w:r w:rsidR="00DC636F">
          <w:t>out the</w:t>
        </w:r>
      </w:ins>
      <w:r>
        <w:t xml:space="preserve"> first quartile of proteins (proteins must stain in less than 29% of the cell types </w:t>
      </w:r>
      <w:r w:rsidR="00997675">
        <w:t>they were tested</w:t>
      </w:r>
      <w:r>
        <w:t xml:space="preserve"> in, N = 3,190) </w:t>
      </w:r>
      <w:del w:id="534" w:author="Marc Halushka" w:date="2020-05-27T17:25:00Z">
        <w:r w:rsidDel="00DC636F">
          <w:delText xml:space="preserve">in </w:delText>
        </w:r>
      </w:del>
      <w:ins w:id="535" w:author="Marc Halushka" w:date="2020-05-27T17:25:00Z">
        <w:r w:rsidR="00DC636F">
          <w:t xml:space="preserve">to generate </w:t>
        </w:r>
      </w:ins>
      <w:r>
        <w:t>our “enriched proteins” list (Supp</w:t>
      </w:r>
      <w:r w:rsidR="00997675">
        <w:t>lemental</w:t>
      </w:r>
      <w:r>
        <w:t xml:space="preserve"> Table</w:t>
      </w:r>
      <w:r w:rsidR="00997675">
        <w:t xml:space="preserve"> </w:t>
      </w:r>
      <w:ins w:id="536" w:author="Tim Nieuwenhuis" w:date="2020-05-28T13:27:00Z">
        <w:r w:rsidR="002D574C">
          <w:t>5</w:t>
        </w:r>
      </w:ins>
      <w:del w:id="537" w:author="Tim Nieuwenhuis" w:date="2020-05-28T13:27:00Z">
        <w:r w:rsidR="00997675" w:rsidDel="00D30448">
          <w:delText>3</w:delText>
        </w:r>
      </w:del>
      <w:r>
        <w:t>).</w:t>
      </w:r>
      <w:del w:id="538" w:author="Marc Halushka" w:date="2020-05-27T17:25:00Z">
        <w:r w:rsidDel="00DC636F">
          <w:delText xml:space="preserve"> This method removes ubiquitously staining proteins and prevents the amount of times a protein is tested from influencing if the protein is included in the list or not</w:delText>
        </w:r>
      </w:del>
      <w:del w:id="539" w:author="Tim Nieuwenhuis" w:date="2020-05-28T15:31:00Z">
        <w:r w:rsidDel="00E50A7D">
          <w:delText>.</w:delText>
        </w:r>
      </w:del>
      <w:r>
        <w:t xml:space="preserve"> </w:t>
      </w:r>
      <w:del w:id="540" w:author="Marc Halushka" w:date="2020-05-27T17:25:00Z">
        <w:r w:rsidDel="00DC636F">
          <w:delText>From there</w:delText>
        </w:r>
      </w:del>
      <w:ins w:id="541" w:author="Marc Halushka" w:date="2020-05-27T17:25:00Z">
        <w:r w:rsidR="00DC636F">
          <w:t>Using this list,</w:t>
        </w:r>
      </w:ins>
      <w:r>
        <w:t xml:space="preserve"> we ran multiple X</w:t>
      </w:r>
      <w:bookmarkStart w:id="542" w:name="_GoBack"/>
      <w:bookmarkEnd w:id="542"/>
      <w:r>
        <w:rPr>
          <w:vertAlign w:val="superscript"/>
        </w:rPr>
        <w:t>2</w:t>
      </w:r>
      <w:r>
        <w:t xml:space="preserve"> tests per </w:t>
      </w:r>
      <w:proofErr w:type="spellStart"/>
      <w:r>
        <w:t>HPAStainR</w:t>
      </w:r>
      <w:proofErr w:type="spellEnd"/>
      <w:r>
        <w:t xml:space="preserve"> input (one per cell type). The variables being “do proteins from this enriched list of proteins stain in this cell type” and “are these proteins in the list or not”. If there is an enrichment in the list of proteins for including rare stained proteins, the result will be significant in this cell types that those proteins are found in.</w:t>
      </w:r>
      <w:r>
        <w:br/>
      </w:r>
    </w:p>
    <w:p w14:paraId="44DDF6CD" w14:textId="77777777" w:rsidR="009B207B" w:rsidRDefault="009B207B" w:rsidP="009B207B">
      <w:proofErr w:type="spellStart"/>
      <w:r>
        <w:rPr>
          <w:b/>
        </w:rPr>
        <w:t>PangloaDB</w:t>
      </w:r>
      <w:proofErr w:type="spellEnd"/>
      <w:r>
        <w:rPr>
          <w:b/>
        </w:rPr>
        <w:t xml:space="preserve"> Test</w:t>
      </w:r>
    </w:p>
    <w:p w14:paraId="1251FC61" w14:textId="77777777" w:rsidR="009B207B" w:rsidRPr="009B207B" w:rsidRDefault="009B207B" w:rsidP="009B207B">
      <w:r>
        <w:tab/>
        <w:t xml:space="preserve">The data from </w:t>
      </w:r>
      <w:proofErr w:type="spellStart"/>
      <w:r>
        <w:t>PangloaDB</w:t>
      </w:r>
      <w:proofErr w:type="spellEnd"/>
      <w:r>
        <w:t xml:space="preserve"> was downloaded </w:t>
      </w:r>
      <w:r w:rsidR="00461EA5">
        <w:t xml:space="preserve">at </w:t>
      </w:r>
      <w:hyperlink r:id="rId9" w:history="1">
        <w:r w:rsidR="00461EA5" w:rsidRPr="00D3188B">
          <w:rPr>
            <w:rStyle w:val="Hyperlink"/>
          </w:rPr>
          <w:t>https://panglaodb.se/markers/PanglaoDB_markers_27_Mar_2020.tsv.gz</w:t>
        </w:r>
      </w:hyperlink>
      <w:r w:rsidR="00461EA5">
        <w:t xml:space="preserve"> </w:t>
      </w:r>
      <w:r w:rsidR="00B4215F">
        <w:t>last updated March 27th 2020</w:t>
      </w:r>
      <w:r>
        <w:t xml:space="preserve">. All code for the analysis can be found on </w:t>
      </w:r>
      <w:proofErr w:type="spellStart"/>
      <w:r>
        <w:t>github</w:t>
      </w:r>
      <w:proofErr w:type="spellEnd"/>
      <w:r>
        <w:t xml:space="preserve"> at </w:t>
      </w:r>
      <w:hyperlink r:id="rId10" w:history="1">
        <w:r w:rsidR="00B4215F">
          <w:rPr>
            <w:rStyle w:val="Hyperlink"/>
          </w:rPr>
          <w:t>https://github.com/32tim32/stainR</w:t>
        </w:r>
      </w:hyperlink>
      <w:r>
        <w:t>.</w:t>
      </w:r>
    </w:p>
    <w:p w14:paraId="6E4BC9E9" w14:textId="77777777" w:rsidR="009B207B" w:rsidRDefault="009B207B" w:rsidP="009B207B"/>
    <w:p w14:paraId="6C8DE415" w14:textId="77777777" w:rsidR="009B207B" w:rsidRPr="009B207B" w:rsidRDefault="009B207B"/>
    <w:p w14:paraId="1A73DDF6" w14:textId="55025466" w:rsidR="009B207B" w:rsidRDefault="009B207B" w:rsidP="009B207B">
      <w:pPr>
        <w:pBdr>
          <w:bottom w:val="single" w:sz="12" w:space="1" w:color="auto"/>
        </w:pBdr>
      </w:pPr>
      <w:r w:rsidRPr="009B207B">
        <w:rPr>
          <w:b/>
          <w:sz w:val="28"/>
        </w:rPr>
        <w:t>Conclusion</w:t>
      </w:r>
      <w:r>
        <w:rPr>
          <w:b/>
        </w:rPr>
        <w:br/>
      </w:r>
      <w:r>
        <w:tab/>
        <w:t xml:space="preserve">As large datasets of </w:t>
      </w:r>
      <w:commentRangeStart w:id="543"/>
      <w:commentRangeStart w:id="544"/>
      <w:r>
        <w:t xml:space="preserve">single </w:t>
      </w:r>
      <w:commentRangeEnd w:id="543"/>
      <w:r w:rsidR="00DC636F">
        <w:rPr>
          <w:rStyle w:val="CommentReference"/>
        </w:rPr>
        <w:commentReference w:id="543"/>
      </w:r>
      <w:commentRangeEnd w:id="544"/>
      <w:r w:rsidR="00A35F7B">
        <w:rPr>
          <w:rStyle w:val="CommentReference"/>
        </w:rPr>
        <w:commentReference w:id="544"/>
      </w:r>
      <w:r>
        <w:t xml:space="preserve">cell RNA sequencing analysis are curated there is more insight gained in the canonical transcriptomic profiles of genes in specific cell types. While transcriptomic profiles are beneficial, having an understanding of the cellular proteome allows us to know what proteins are actually being translated. </w:t>
      </w:r>
      <w:ins w:id="545" w:author="Tim Nieuwenhuis" w:date="2020-05-28T14:03:00Z">
        <w:r w:rsidR="00CB7BD1">
          <w:t>We have also shown the tool can recapitulate bulk</w:t>
        </w:r>
      </w:ins>
      <w:ins w:id="546" w:author="Tim Nieuwenhuis" w:date="2020-05-28T14:06:00Z">
        <w:r w:rsidR="00472480">
          <w:t xml:space="preserve"> RNA</w:t>
        </w:r>
      </w:ins>
      <w:ins w:id="547" w:author="Tim Nieuwenhuis" w:date="2020-05-28T14:03:00Z">
        <w:r w:rsidR="00CB7BD1">
          <w:t xml:space="preserve"> sequencing findings making it a valuable tool to understand the cellular composition of a sample. </w:t>
        </w:r>
      </w:ins>
      <w:r>
        <w:t xml:space="preserve">The Human Protein Atlas is an excellent resource </w:t>
      </w:r>
      <w:del w:id="548" w:author="Marc Halushka" w:date="2020-05-27T17:27:00Z">
        <w:r w:rsidDel="00DC636F">
          <w:delText xml:space="preserve">for this question as you are able </w:delText>
        </w:r>
      </w:del>
      <w:r>
        <w:t xml:space="preserve">to </w:t>
      </w:r>
      <w:del w:id="549" w:author="Marc Halushka" w:date="2020-05-27T17:28:00Z">
        <w:r w:rsidDel="00DC636F">
          <w:delText>see</w:delText>
        </w:r>
      </w:del>
      <w:ins w:id="550" w:author="Marc Halushka" w:date="2020-05-27T17:28:00Z">
        <w:r w:rsidR="00DC636F">
          <w:t>observe</w:t>
        </w:r>
      </w:ins>
      <w:r>
        <w:t xml:space="preserve"> staining patterns </w:t>
      </w:r>
      <w:ins w:id="551" w:author="Marc Halushka" w:date="2020-05-27T17:28:00Z">
        <w:r w:rsidR="00DC636F">
          <w:t xml:space="preserve">within cells </w:t>
        </w:r>
      </w:ins>
      <w:r>
        <w:t>across tissues for proteins of interest</w:t>
      </w:r>
      <w:ins w:id="552" w:author="Marc Halushka" w:date="2020-05-27T17:28:00Z">
        <w:r w:rsidR="00DC636F">
          <w:t xml:space="preserve">. </w:t>
        </w:r>
      </w:ins>
      <w:commentRangeStart w:id="553"/>
      <w:commentRangeStart w:id="554"/>
      <w:del w:id="555" w:author="Tim Nieuwenhuis" w:date="2020-05-28T15:34:00Z">
        <w:r w:rsidDel="00E50A7D">
          <w:delText>,</w:delText>
        </w:r>
      </w:del>
      <w:r>
        <w:t xml:space="preserve"> </w:t>
      </w:r>
      <w:ins w:id="556" w:author="Tim Nieuwenhuis" w:date="2020-05-28T15:34:00Z">
        <w:r w:rsidR="00E50A7D">
          <w:t>H</w:t>
        </w:r>
      </w:ins>
      <w:del w:id="557" w:author="Tim Nieuwenhuis" w:date="2020-05-28T15:34:00Z">
        <w:r w:rsidDel="00E50A7D">
          <w:delText>h</w:delText>
        </w:r>
      </w:del>
      <w:r>
        <w:t xml:space="preserve">owever there is no current method to query this data with multiple proteins at once, which is a gap </w:t>
      </w:r>
      <w:proofErr w:type="spellStart"/>
      <w:r>
        <w:t>HPAStainR</w:t>
      </w:r>
      <w:proofErr w:type="spellEnd"/>
      <w:r>
        <w:t xml:space="preserve"> </w:t>
      </w:r>
      <w:r w:rsidR="009524E2">
        <w:t>now fills</w:t>
      </w:r>
      <w:del w:id="558" w:author="Tim Nieuwenhuis" w:date="2020-05-28T15:34:00Z">
        <w:r w:rsidR="005F6AF4" w:rsidDel="00E50A7D">
          <w:delText xml:space="preserve"> that</w:delText>
        </w:r>
      </w:del>
      <w:r>
        <w:t>.</w:t>
      </w:r>
      <w:commentRangeEnd w:id="553"/>
      <w:r w:rsidR="00DC636F">
        <w:rPr>
          <w:rStyle w:val="CommentReference"/>
        </w:rPr>
        <w:commentReference w:id="553"/>
      </w:r>
      <w:commentRangeEnd w:id="554"/>
      <w:r w:rsidR="00A35F7B">
        <w:rPr>
          <w:rStyle w:val="CommentReference"/>
        </w:rPr>
        <w:commentReference w:id="554"/>
      </w:r>
    </w:p>
    <w:p w14:paraId="6A16E23C" w14:textId="77777777" w:rsidR="005F6AF4" w:rsidRDefault="00DC636F" w:rsidP="009B207B">
      <w:commentRangeStart w:id="559"/>
      <w:commentRangeStart w:id="560"/>
      <w:ins w:id="561" w:author="Marc Halushka" w:date="2020-05-27T17:29:00Z">
        <w:r>
          <w:t>*</w:t>
        </w:r>
        <w:commentRangeEnd w:id="559"/>
        <w:r>
          <w:rPr>
            <w:rStyle w:val="CommentReference"/>
          </w:rPr>
          <w:commentReference w:id="559"/>
        </w:r>
      </w:ins>
      <w:commentRangeEnd w:id="560"/>
      <w:r w:rsidR="0030017C">
        <w:rPr>
          <w:rStyle w:val="CommentReference"/>
        </w:rPr>
        <w:commentReference w:id="560"/>
      </w:r>
    </w:p>
    <w:p w14:paraId="0AF1F6A9" w14:textId="77777777" w:rsidR="009B207B" w:rsidRPr="009B207B" w:rsidRDefault="009B207B">
      <w:pPr>
        <w:rPr>
          <w:b/>
        </w:rPr>
      </w:pPr>
    </w:p>
    <w:p w14:paraId="7F906338" w14:textId="77777777" w:rsidR="009B207B" w:rsidRDefault="009B207B"/>
    <w:p w14:paraId="613B5387" w14:textId="77777777" w:rsidR="009B207B" w:rsidRDefault="009B207B"/>
    <w:p w14:paraId="3C00495F" w14:textId="77777777" w:rsidR="00294116" w:rsidRDefault="00294116"/>
    <w:p w14:paraId="720B877E" w14:textId="77777777" w:rsidR="00FE2886" w:rsidRDefault="00FE2886">
      <w:r>
        <w:lastRenderedPageBreak/>
        <w:t>P-value enriched calculation:</w:t>
      </w:r>
    </w:p>
    <w:p w14:paraId="3F59DFA4" w14:textId="77777777" w:rsidR="00BE302D" w:rsidRDefault="00FE2886">
      <w:r>
        <w:tab/>
        <w:t>While we incorporate all staining into our enriched score, we are aware that some proteins are more informative than others. Some cell types uniquely express rare proteins at high or low levels,</w:t>
      </w:r>
      <w:r w:rsidR="00BE302D">
        <w:t xml:space="preserve"> and if you are using cell type specific proteins in your search it is important to know which HPA cell types uniquely translate said proteins.</w:t>
      </w:r>
    </w:p>
    <w:p w14:paraId="75E55B96" w14:textId="77777777" w:rsidR="00D83E04" w:rsidRDefault="00BE302D">
      <w:r>
        <w:tab/>
        <w:t xml:space="preserve">To calculate the enriched-protein p-value we first </w:t>
      </w:r>
      <w:r w:rsidR="00D83E04">
        <w:t>generated</w:t>
      </w:r>
      <w:r>
        <w:t xml:space="preserve"> a list of cell-type enriched proteins. </w:t>
      </w:r>
      <w:r w:rsidR="00A9635A">
        <w:t xml:space="preserve">This was done by generating a “times </w:t>
      </w:r>
      <w:proofErr w:type="gramStart"/>
      <w:r w:rsidR="00A9635A">
        <w:t>stained :</w:t>
      </w:r>
      <w:proofErr w:type="gramEnd"/>
      <w:r w:rsidR="00A9635A">
        <w:t xml:space="preserve"> times tested” ratio for each protein to adjust for how often a protein was </w:t>
      </w:r>
      <w:r w:rsidR="00D87CBB">
        <w:t>tested, and then only included</w:t>
      </w:r>
      <w:r w:rsidR="00A9635A">
        <w:t xml:space="preserve"> the first quartile of proteins (</w:t>
      </w:r>
      <w:r w:rsidR="00D83E04">
        <w:t>proteins must stain in less than 29% of the cell types tested in, N</w:t>
      </w:r>
      <w:r w:rsidR="00A9635A">
        <w:t xml:space="preserve"> = 3,190) in our “enriched proteins” list (Supp</w:t>
      </w:r>
      <w:r w:rsidR="00D83E04">
        <w:t>. Table). This method removes ubiquitously staining proteins and prevents the amount of times a protein is tested from influencing if the protein is included in the list or not. From there we ran multiple X</w:t>
      </w:r>
      <w:r w:rsidR="00D83E04">
        <w:rPr>
          <w:vertAlign w:val="superscript"/>
        </w:rPr>
        <w:t>2</w:t>
      </w:r>
      <w:r w:rsidR="00D83E04">
        <w:t xml:space="preserve"> tests</w:t>
      </w:r>
      <w:r w:rsidR="00D87CBB">
        <w:t xml:space="preserve"> per </w:t>
      </w:r>
      <w:proofErr w:type="spellStart"/>
      <w:r w:rsidR="00D87CBB">
        <w:t>HPAStainR</w:t>
      </w:r>
      <w:proofErr w:type="spellEnd"/>
      <w:r w:rsidR="00D87CBB">
        <w:t xml:space="preserve"> input</w:t>
      </w:r>
      <w:r w:rsidR="00D83E04">
        <w:t xml:space="preserve"> one per cell type. The variables being “do proteins from this </w:t>
      </w:r>
      <w:r w:rsidR="00330A75">
        <w:t>enriched</w:t>
      </w:r>
      <w:r w:rsidR="00D83E04">
        <w:t xml:space="preserve"> list of proteins stain in this cell type” and “are these proteins in the list or not”</w:t>
      </w:r>
      <w:r w:rsidR="00330A75">
        <w:t xml:space="preserve">. If there is an enrichment in the list of proteins for </w:t>
      </w:r>
      <w:r w:rsidR="008978E3">
        <w:t>including rare stained proteins, the result will be significant in this cell types that those proteins are found in.</w:t>
      </w:r>
    </w:p>
    <w:p w14:paraId="7AF76E7E" w14:textId="77777777" w:rsidR="0038480B" w:rsidRDefault="0038480B"/>
    <w:p w14:paraId="0156D249" w14:textId="77777777" w:rsidR="0038480B" w:rsidRDefault="0038480B">
      <w:r>
        <w:t>Explaining cell type situation:</w:t>
      </w:r>
    </w:p>
    <w:p w14:paraId="7ACDED65" w14:textId="77777777" w:rsidR="0038480B" w:rsidRDefault="0038480B"/>
    <w:p w14:paraId="49192258" w14:textId="77777777" w:rsidR="0038480B" w:rsidRPr="00D83E04" w:rsidRDefault="0038480B">
      <w:r>
        <w:tab/>
        <w:t>The data distribu</w:t>
      </w:r>
      <w:r w:rsidR="008B02C2">
        <w:t>tion in cell types varies in</w:t>
      </w:r>
      <w:r>
        <w:t xml:space="preserve"> HPA, as result it is important to note that not al</w:t>
      </w:r>
      <w:r w:rsidR="008B02C2">
        <w:t>l results are equal. The number of proteins tested in cell types ranges</w:t>
      </w:r>
      <w:r>
        <w:t xml:space="preserve"> from over 15,000 to just 1 as tested in the substantia </w:t>
      </w:r>
      <w:proofErr w:type="spellStart"/>
      <w:r>
        <w:t>nigra</w:t>
      </w:r>
      <w:proofErr w:type="spellEnd"/>
      <w:r>
        <w:t xml:space="preserve"> (figure 1</w:t>
      </w:r>
      <w:r w:rsidR="008B02C2">
        <w:t xml:space="preserve">, </w:t>
      </w:r>
      <w:proofErr w:type="spellStart"/>
      <w:r w:rsidR="008B02C2">
        <w:t>supp</w:t>
      </w:r>
      <w:proofErr w:type="spellEnd"/>
      <w:r w:rsidR="008B02C2">
        <w:t xml:space="preserve"> table 1</w:t>
      </w:r>
      <w:r>
        <w:t>).</w:t>
      </w:r>
      <w:r w:rsidR="008B02C2">
        <w:t xml:space="preserve"> This variation</w:t>
      </w:r>
      <w:r>
        <w:t xml:space="preserve"> </w:t>
      </w:r>
      <w:r w:rsidR="008B02C2">
        <w:t xml:space="preserve">effects how often a protein is detected in a given cell type as well, </w:t>
      </w:r>
      <w:r w:rsidR="00EF1519">
        <w:t xml:space="preserve">meaning </w:t>
      </w:r>
      <w:r w:rsidR="00A74E1F">
        <w:t>those</w:t>
      </w:r>
      <w:r w:rsidR="00EF1519">
        <w:t xml:space="preserve"> that had </w:t>
      </w:r>
      <w:r w:rsidR="00A74E1F">
        <w:t xml:space="preserve">fewer </w:t>
      </w:r>
      <w:r w:rsidR="00EF1519">
        <w:t>than 50</w:t>
      </w:r>
      <w:r w:rsidR="00A74E1F">
        <w:t xml:space="preserve"> tested were bound to have fewer than 50 stained proteins. It is also important, when you look at the ratio of stained to tested proteins you also see and enrichment at both extremes of the ratio. This occurs for two reasons, one if there is a certain tissue stained with one protein and there are unique cell types that don’t stain to that specific </w:t>
      </w:r>
      <w:proofErr w:type="gramStart"/>
      <w:r w:rsidR="00A74E1F">
        <w:t>protein, that</w:t>
      </w:r>
      <w:proofErr w:type="gramEnd"/>
      <w:r w:rsidR="00A74E1F">
        <w:t xml:space="preserve"> increases the amount of cell types that don’t stain any proteins. Secondly, in samples where few proteins were selected, proteins </w:t>
      </w:r>
      <w:r w:rsidR="003E4F42">
        <w:t xml:space="preserve">that they chose to test had a more likely chance of staining those cell types relative to not as they were testing those handful of proteins most likely with a hypothesis of them staining. </w:t>
      </w:r>
      <w:r>
        <w:br/>
      </w:r>
    </w:p>
    <w:sectPr w:rsidR="0038480B" w:rsidRPr="00D83E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Marc Halushka" w:date="2020-05-27T17:00:00Z" w:initials="MH">
    <w:p w14:paraId="1FF0F79E" w14:textId="77777777" w:rsidR="00D00F51" w:rsidRDefault="00D00F51">
      <w:pPr>
        <w:pStyle w:val="CommentText"/>
      </w:pPr>
      <w:r>
        <w:rPr>
          <w:rStyle w:val="CommentReference"/>
        </w:rPr>
        <w:annotationRef/>
      </w:r>
      <w:r>
        <w:t>I think you need a “why” sentence.  As in, why did you need to do this? What gap in our knowledge does this fill?</w:t>
      </w:r>
    </w:p>
  </w:comment>
  <w:comment w:id="19" w:author="Marc Halushka" w:date="2020-05-27T16:52:00Z" w:initials="MH">
    <w:p w14:paraId="7A5835A5" w14:textId="77777777" w:rsidR="00D00F51" w:rsidRDefault="00D00F51">
      <w:pPr>
        <w:pStyle w:val="CommentText"/>
      </w:pPr>
      <w:r>
        <w:rPr>
          <w:rStyle w:val="CommentReference"/>
        </w:rPr>
        <w:annotationRef/>
      </w:r>
      <w:r>
        <w:t>Need URL.</w:t>
      </w:r>
    </w:p>
  </w:comment>
  <w:comment w:id="22" w:author="Marc Halushka" w:date="2020-05-27T16:58:00Z" w:initials="MH">
    <w:p w14:paraId="250F0590" w14:textId="77777777" w:rsidR="00D00F51" w:rsidRDefault="00D00F51">
      <w:pPr>
        <w:pStyle w:val="CommentText"/>
      </w:pPr>
      <w:r>
        <w:rPr>
          <w:rStyle w:val="CommentReference"/>
        </w:rPr>
        <w:annotationRef/>
      </w:r>
      <w:r>
        <w:t>What about the staining data?</w:t>
      </w:r>
    </w:p>
  </w:comment>
  <w:comment w:id="24" w:author="Marc Halushka" w:date="2020-05-27T16:58:00Z" w:initials="MH">
    <w:p w14:paraId="4C551A49" w14:textId="77777777" w:rsidR="00D00F51" w:rsidRDefault="00D00F51">
      <w:pPr>
        <w:pStyle w:val="CommentText"/>
      </w:pPr>
      <w:r>
        <w:rPr>
          <w:rStyle w:val="CommentReference"/>
        </w:rPr>
        <w:annotationRef/>
      </w:r>
      <w:r>
        <w:t>I would probably say proteins/genes (as many lists will be genes)</w:t>
      </w:r>
    </w:p>
  </w:comment>
  <w:comment w:id="26" w:author="Marc Halushka" w:date="2020-05-27T16:59:00Z" w:initials="MH">
    <w:p w14:paraId="77DE4C77" w14:textId="77777777" w:rsidR="00D00F51" w:rsidRDefault="00D00F51">
      <w:pPr>
        <w:pStyle w:val="CommentText"/>
      </w:pPr>
      <w:r>
        <w:rPr>
          <w:rStyle w:val="CommentReference"/>
        </w:rPr>
        <w:annotationRef/>
      </w:r>
      <w:r>
        <w:t>“</w:t>
      </w:r>
      <w:proofErr w:type="gramStart"/>
      <w:r>
        <w:t>are</w:t>
      </w:r>
      <w:proofErr w:type="gramEnd"/>
      <w:r>
        <w:t xml:space="preserve"> statistically the most correlated with the inputted proteins.”</w:t>
      </w:r>
    </w:p>
  </w:comment>
  <w:comment w:id="27" w:author="Tim Nieuwenhuis" w:date="2020-05-28T09:52:00Z" w:initials="TN">
    <w:p w14:paraId="0DE97EAB" w14:textId="37899F17" w:rsidR="008D4041" w:rsidRDefault="008D4041">
      <w:pPr>
        <w:pStyle w:val="CommentText"/>
      </w:pPr>
      <w:r>
        <w:rPr>
          <w:rStyle w:val="CommentReference"/>
        </w:rPr>
        <w:annotationRef/>
      </w:r>
      <w:r>
        <w:t xml:space="preserve">That’s not necessarily true, it is only statistically correlated if you input rare proteins. </w:t>
      </w:r>
    </w:p>
  </w:comment>
  <w:comment w:id="35" w:author="Marc Halushka" w:date="2020-05-27T17:00:00Z" w:initials="MH">
    <w:p w14:paraId="26286B4A" w14:textId="77777777" w:rsidR="00D00F51" w:rsidRDefault="00D00F51">
      <w:pPr>
        <w:pStyle w:val="CommentText"/>
      </w:pPr>
      <w:r>
        <w:rPr>
          <w:rStyle w:val="CommentReference"/>
        </w:rPr>
        <w:annotationRef/>
      </w:r>
      <w:r>
        <w:t>Cell type scored staining…</w:t>
      </w:r>
    </w:p>
  </w:comment>
  <w:comment w:id="36" w:author="Marc Halushka" w:date="2020-05-27T17:01:00Z" w:initials="MH">
    <w:p w14:paraId="77A8CBAC" w14:textId="77777777" w:rsidR="00D00F51" w:rsidRDefault="00D00F51">
      <w:pPr>
        <w:pStyle w:val="CommentText"/>
      </w:pPr>
      <w:r>
        <w:rPr>
          <w:rStyle w:val="CommentReference"/>
        </w:rPr>
        <w:annotationRef/>
      </w:r>
      <w:r>
        <w:t>Sorts or ranks?</w:t>
      </w:r>
    </w:p>
  </w:comment>
  <w:comment w:id="42" w:author="Marc Halushka" w:date="2020-05-27T17:01:00Z" w:initials="MH">
    <w:p w14:paraId="219A84DD" w14:textId="77777777" w:rsidR="00D00F51" w:rsidRDefault="00D00F51">
      <w:pPr>
        <w:pStyle w:val="CommentText"/>
      </w:pPr>
      <w:r>
        <w:rPr>
          <w:rStyle w:val="CommentReference"/>
        </w:rPr>
        <w:annotationRef/>
      </w:r>
      <w:r>
        <w:t xml:space="preserve">What do you mean by level?  Strong/weak? # </w:t>
      </w:r>
      <w:proofErr w:type="gramStart"/>
      <w:r>
        <w:t>of</w:t>
      </w:r>
      <w:proofErr w:type="gramEnd"/>
      <w:r>
        <w:t xml:space="preserve"> proteins?</w:t>
      </w:r>
    </w:p>
  </w:comment>
  <w:comment w:id="43" w:author="Tim Nieuwenhuis" w:date="2020-05-28T09:54:00Z" w:initials="TN">
    <w:p w14:paraId="0D4282EB" w14:textId="0555990F" w:rsidR="008D4041" w:rsidRDefault="008D4041">
      <w:pPr>
        <w:pStyle w:val="CommentText"/>
      </w:pPr>
      <w:r>
        <w:rPr>
          <w:rStyle w:val="CommentReference"/>
        </w:rPr>
        <w:annotationRef/>
      </w:r>
      <w:proofErr w:type="spellStart"/>
      <w:r>
        <w:t>Its</w:t>
      </w:r>
      <w:proofErr w:type="spellEnd"/>
      <w:r>
        <w:t xml:space="preserve"> both the staining intensity and the number of proteins</w:t>
      </w:r>
    </w:p>
  </w:comment>
  <w:comment w:id="57" w:author="Marc Halushka" w:date="2020-05-27T17:03:00Z" w:initials="MH">
    <w:p w14:paraId="3FE7E408" w14:textId="77777777" w:rsidR="009D4AFC" w:rsidRDefault="009D4AFC">
      <w:pPr>
        <w:pStyle w:val="CommentText"/>
      </w:pPr>
      <w:r>
        <w:rPr>
          <w:rStyle w:val="CommentReference"/>
        </w:rPr>
        <w:annotationRef/>
      </w:r>
      <w:r>
        <w:t>Is it “high” or any level of expression that is used?</w:t>
      </w:r>
    </w:p>
  </w:comment>
  <w:comment w:id="58" w:author="Tim Nieuwenhuis" w:date="2020-05-28T09:45:00Z" w:initials="TN">
    <w:p w14:paraId="436EEA36" w14:textId="0B416D71" w:rsidR="008E5DF4" w:rsidRDefault="008E5DF4">
      <w:pPr>
        <w:pStyle w:val="CommentText"/>
      </w:pPr>
      <w:r>
        <w:rPr>
          <w:rStyle w:val="CommentReference"/>
        </w:rPr>
        <w:annotationRef/>
      </w:r>
      <w:r>
        <w:rPr>
          <w:rStyle w:val="CommentReference"/>
        </w:rPr>
        <w:t>Well the staining score is based on the annotated staining intensity.</w:t>
      </w:r>
    </w:p>
  </w:comment>
  <w:comment w:id="63" w:author="Marc Halushka" w:date="2020-05-27T17:05:00Z" w:initials="MH">
    <w:p w14:paraId="3E23E744" w14:textId="77777777" w:rsidR="009D4AFC" w:rsidRDefault="009D4AFC">
      <w:pPr>
        <w:pStyle w:val="CommentText"/>
      </w:pPr>
      <w:r>
        <w:rPr>
          <w:rStyle w:val="CommentReference"/>
        </w:rPr>
        <w:annotationRef/>
      </w:r>
      <w:r>
        <w:t>I don’t know if that is needed here.</w:t>
      </w:r>
    </w:p>
  </w:comment>
  <w:comment w:id="64" w:author="Tim Nieuwenhuis" w:date="2020-05-28T09:46:00Z" w:initials="TN">
    <w:p w14:paraId="4ECEBDC9" w14:textId="01E59E4C" w:rsidR="008D4041" w:rsidRDefault="008D4041">
      <w:pPr>
        <w:pStyle w:val="CommentText"/>
      </w:pPr>
      <w:r>
        <w:rPr>
          <w:rStyle w:val="CommentReference"/>
        </w:rPr>
        <w:annotationRef/>
      </w:r>
      <w:r>
        <w:t>The only reason I have this is to highlight the customizations for different questions, but I’m not married to it</w:t>
      </w:r>
    </w:p>
  </w:comment>
  <w:comment w:id="73" w:author="Marc Halushka" w:date="2020-05-27T17:05:00Z" w:initials="MH">
    <w:p w14:paraId="026BE5D0" w14:textId="60A28BB9" w:rsidR="009D4AFC" w:rsidRDefault="009D4AFC">
      <w:pPr>
        <w:pStyle w:val="CommentText"/>
      </w:pPr>
      <w:r>
        <w:rPr>
          <w:rStyle w:val="CommentReference"/>
        </w:rPr>
        <w:annotationRef/>
      </w:r>
      <w:r>
        <w:t xml:space="preserve">I see </w:t>
      </w:r>
      <w:proofErr w:type="spellStart"/>
      <w:r w:rsidR="008D4041">
        <w:t>Panglao</w:t>
      </w:r>
      <w:proofErr w:type="spellEnd"/>
      <w:r>
        <w:t xml:space="preserve"> and </w:t>
      </w:r>
      <w:proofErr w:type="spellStart"/>
      <w:r>
        <w:t>PanglaoDB</w:t>
      </w:r>
      <w:proofErr w:type="spellEnd"/>
      <w:r>
        <w:t xml:space="preserve">, is it </w:t>
      </w:r>
      <w:proofErr w:type="spellStart"/>
      <w:r>
        <w:t>oa</w:t>
      </w:r>
      <w:proofErr w:type="spellEnd"/>
      <w:r>
        <w:t xml:space="preserve"> or </w:t>
      </w:r>
      <w:proofErr w:type="spellStart"/>
      <w:r>
        <w:t>ao</w:t>
      </w:r>
      <w:proofErr w:type="spellEnd"/>
      <w:r>
        <w:t>?</w:t>
      </w:r>
    </w:p>
  </w:comment>
  <w:comment w:id="74" w:author="Tim Nieuwenhuis" w:date="2020-05-28T09:50:00Z" w:initials="TN">
    <w:p w14:paraId="56D724B4" w14:textId="0CE871E1" w:rsidR="008D4041" w:rsidRDefault="008D4041">
      <w:pPr>
        <w:pStyle w:val="CommentText"/>
      </w:pPr>
      <w:r>
        <w:rPr>
          <w:rStyle w:val="CommentReference"/>
        </w:rPr>
        <w:annotationRef/>
      </w:r>
      <w:r>
        <w:t>Fixed</w:t>
      </w:r>
    </w:p>
  </w:comment>
  <w:comment w:id="83" w:author="Marc Halushka" w:date="2020-05-27T17:06:00Z" w:initials="MH">
    <w:p w14:paraId="005C0255" w14:textId="77777777" w:rsidR="009D4AFC" w:rsidRDefault="009D4AFC">
      <w:pPr>
        <w:pStyle w:val="CommentText"/>
      </w:pPr>
      <w:r>
        <w:rPr>
          <w:rStyle w:val="CommentReference"/>
        </w:rPr>
        <w:annotationRef/>
      </w:r>
      <w:proofErr w:type="spellStart"/>
      <w:r>
        <w:t>Panglao</w:t>
      </w:r>
      <w:proofErr w:type="spellEnd"/>
      <w:r>
        <w:t xml:space="preserve"> marker data?</w:t>
      </w:r>
    </w:p>
  </w:comment>
  <w:comment w:id="84" w:author="Tim Nieuwenhuis" w:date="2020-05-28T09:53:00Z" w:initials="TN">
    <w:p w14:paraId="39BCDD78" w14:textId="58FA169E" w:rsidR="008D4041" w:rsidRDefault="008D4041">
      <w:pPr>
        <w:pStyle w:val="CommentText"/>
      </w:pPr>
      <w:r>
        <w:rPr>
          <w:rStyle w:val="CommentReference"/>
        </w:rPr>
        <w:annotationRef/>
      </w:r>
      <w:r>
        <w:t>Added text</w:t>
      </w:r>
    </w:p>
  </w:comment>
  <w:comment w:id="86" w:author="Marc Halushka" w:date="2020-05-27T17:07:00Z" w:initials="MH">
    <w:p w14:paraId="64D218F9" w14:textId="77777777" w:rsidR="009D4AFC" w:rsidRDefault="009D4AFC">
      <w:pPr>
        <w:pStyle w:val="CommentText"/>
      </w:pPr>
      <w:r>
        <w:rPr>
          <w:rStyle w:val="CommentReference"/>
        </w:rPr>
        <w:annotationRef/>
      </w:r>
      <w:r>
        <w:t>A good reason to have started with protein/gene in the first paragraph.</w:t>
      </w:r>
    </w:p>
  </w:comment>
  <w:comment w:id="87" w:author="Tim Nieuwenhuis" w:date="2020-05-28T09:54:00Z" w:initials="TN">
    <w:p w14:paraId="3FDD792A" w14:textId="5CB04E0C" w:rsidR="008D4041" w:rsidRDefault="008D4041">
      <w:pPr>
        <w:pStyle w:val="CommentText"/>
      </w:pPr>
      <w:r>
        <w:rPr>
          <w:rStyle w:val="CommentReference"/>
        </w:rPr>
        <w:annotationRef/>
      </w:r>
      <w:r>
        <w:t>Agreed and changed</w:t>
      </w:r>
    </w:p>
  </w:comment>
  <w:comment w:id="99" w:author="Marc Halushka" w:date="2020-05-27T17:07:00Z" w:initials="MH">
    <w:p w14:paraId="6B14EBBB" w14:textId="77777777" w:rsidR="009D4AFC" w:rsidRDefault="009D4AFC">
      <w:pPr>
        <w:pStyle w:val="CommentText"/>
      </w:pPr>
      <w:r>
        <w:rPr>
          <w:rStyle w:val="CommentReference"/>
        </w:rPr>
        <w:annotationRef/>
      </w:r>
      <w:r>
        <w:t>This sentence needs more context or explanation.</w:t>
      </w:r>
    </w:p>
  </w:comment>
  <w:comment w:id="100" w:author="Tim Nieuwenhuis" w:date="2020-05-28T09:58:00Z" w:initials="TN">
    <w:p w14:paraId="2AD0B094" w14:textId="7FC4FABA" w:rsidR="00151528" w:rsidRDefault="00151528">
      <w:pPr>
        <w:pStyle w:val="CommentText"/>
      </w:pPr>
      <w:r>
        <w:rPr>
          <w:rStyle w:val="CommentReference"/>
        </w:rPr>
        <w:annotationRef/>
      </w:r>
      <w:proofErr w:type="spellStart"/>
      <w:r>
        <w:t>Editted</w:t>
      </w:r>
      <w:proofErr w:type="spellEnd"/>
    </w:p>
  </w:comment>
  <w:comment w:id="111" w:author="Marc Halushka" w:date="2020-05-27T17:08:00Z" w:initials="MH">
    <w:p w14:paraId="1CA4485E" w14:textId="77777777" w:rsidR="009D4AFC" w:rsidRDefault="009D4AFC">
      <w:pPr>
        <w:pStyle w:val="CommentText"/>
      </w:pPr>
      <w:r>
        <w:rPr>
          <w:rStyle w:val="CommentReference"/>
        </w:rPr>
        <w:annotationRef/>
      </w:r>
      <w:r>
        <w:t>What does “outputs” mean here?</w:t>
      </w:r>
    </w:p>
  </w:comment>
  <w:comment w:id="121" w:author="Marc Halushka" w:date="2020-05-27T17:10:00Z" w:initials="MH">
    <w:p w14:paraId="6578F31F" w14:textId="77777777" w:rsidR="009D4AFC" w:rsidRDefault="009D4AFC">
      <w:pPr>
        <w:pStyle w:val="CommentText"/>
      </w:pPr>
      <w:r>
        <w:rPr>
          <w:rStyle w:val="CommentReference"/>
        </w:rPr>
        <w:annotationRef/>
      </w:r>
      <w:r>
        <w:t>Have you defined this yet?  Is this the “staining score” from above?</w:t>
      </w:r>
    </w:p>
  </w:comment>
  <w:comment w:id="126" w:author="Marc Halushka" w:date="2020-05-27T17:11:00Z" w:initials="MH">
    <w:p w14:paraId="6C13D635" w14:textId="77777777" w:rsidR="009D4AFC" w:rsidRDefault="009D4AFC">
      <w:pPr>
        <w:pStyle w:val="CommentText"/>
      </w:pPr>
      <w:r>
        <w:rPr>
          <w:rStyle w:val="CommentReference"/>
        </w:rPr>
        <w:annotationRef/>
      </w:r>
      <w:r>
        <w:t>Is this score based on all proteins or just the cell-type specific ones?  If it is all proteins, then this is accurate as stated.</w:t>
      </w:r>
    </w:p>
  </w:comment>
  <w:comment w:id="127" w:author="Tim Nieuwenhuis" w:date="2020-05-28T09:59:00Z" w:initials="TN">
    <w:p w14:paraId="4D2A7263" w14:textId="55D1621B" w:rsidR="00151528" w:rsidRDefault="00151528">
      <w:pPr>
        <w:pStyle w:val="CommentText"/>
      </w:pPr>
      <w:r>
        <w:rPr>
          <w:rStyle w:val="CommentReference"/>
        </w:rPr>
        <w:annotationRef/>
      </w:r>
      <w:r>
        <w:t>It</w:t>
      </w:r>
      <w:r w:rsidR="005C5909">
        <w:t>’</w:t>
      </w:r>
      <w:r>
        <w:t>s all proteins</w:t>
      </w:r>
    </w:p>
  </w:comment>
  <w:comment w:id="148" w:author="Marc Halushka" w:date="2020-05-27T17:13:00Z" w:initials="MH">
    <w:p w14:paraId="500DA950" w14:textId="77777777" w:rsidR="00BA19B3" w:rsidRDefault="00BA19B3">
      <w:pPr>
        <w:pStyle w:val="CommentText"/>
      </w:pPr>
      <w:r>
        <w:rPr>
          <w:rStyle w:val="CommentReference"/>
        </w:rPr>
        <w:annotationRef/>
      </w:r>
      <w:r>
        <w:t>Is that me or the HPA pathologists?  I don’t understand how this ties in.  You might need to rewrite this title sentence.</w:t>
      </w:r>
    </w:p>
  </w:comment>
  <w:comment w:id="149" w:author="Tim Nieuwenhuis" w:date="2020-05-28T14:59:00Z" w:initials="TN">
    <w:p w14:paraId="6BA107EE" w14:textId="0FC9D381" w:rsidR="0030017C" w:rsidRDefault="0030017C">
      <w:pPr>
        <w:pStyle w:val="CommentText"/>
      </w:pPr>
      <w:r>
        <w:rPr>
          <w:rStyle w:val="CommentReference"/>
        </w:rPr>
        <w:annotationRef/>
      </w:r>
      <w:r>
        <w:t>You are the pathologist I’m referencing here, did the reword help?</w:t>
      </w:r>
    </w:p>
  </w:comment>
  <w:comment w:id="158" w:author="Marc Halushka" w:date="2020-05-27T17:12:00Z" w:initials="MH">
    <w:p w14:paraId="372537DB" w14:textId="77777777" w:rsidR="00BA19B3" w:rsidRDefault="00BA19B3">
      <w:pPr>
        <w:pStyle w:val="CommentText"/>
      </w:pPr>
      <w:r>
        <w:rPr>
          <w:rStyle w:val="CommentReference"/>
        </w:rPr>
        <w:annotationRef/>
      </w:r>
      <w:r>
        <w:t>Don’t use “your” in scientific writing.  You can use “one’s” if you need to.</w:t>
      </w:r>
    </w:p>
  </w:comment>
  <w:comment w:id="168" w:author="Marc Halushka" w:date="2020-05-27T17:16:00Z" w:initials="MH">
    <w:p w14:paraId="29DCA593" w14:textId="6D48CE39" w:rsidR="00BA19B3" w:rsidRDefault="00BA19B3">
      <w:pPr>
        <w:pStyle w:val="CommentText"/>
      </w:pPr>
      <w:r>
        <w:rPr>
          <w:rStyle w:val="CommentReference"/>
        </w:rPr>
        <w:annotationRef/>
      </w:r>
      <w:r>
        <w:t xml:space="preserve">If you’re going to do a subset, do you want to pick and </w:t>
      </w:r>
      <w:proofErr w:type="spellStart"/>
      <w:r>
        <w:t>chose</w:t>
      </w:r>
      <w:proofErr w:type="spellEnd"/>
      <w:r>
        <w:t xml:space="preserve"> from both the bottom and top of the list?  You can show an example from the bottom of a cell type that is in </w:t>
      </w:r>
      <w:proofErr w:type="spellStart"/>
      <w:r w:rsidR="008D4041">
        <w:t>Panglao</w:t>
      </w:r>
      <w:proofErr w:type="spellEnd"/>
      <w:r>
        <w:t xml:space="preserve"> but not in </w:t>
      </w:r>
      <w:proofErr w:type="spellStart"/>
      <w:r>
        <w:t>HPASubC</w:t>
      </w:r>
      <w:proofErr w:type="spellEnd"/>
      <w:r>
        <w:t xml:space="preserve"> that will tie in with the rest of the paragraph.</w:t>
      </w:r>
    </w:p>
  </w:comment>
  <w:comment w:id="169" w:author="Tim Nieuwenhuis" w:date="2020-05-28T10:13:00Z" w:initials="TN">
    <w:p w14:paraId="6F1DD2EB" w14:textId="69B59E9A" w:rsidR="005C5909" w:rsidRDefault="005C5909">
      <w:pPr>
        <w:pStyle w:val="CommentText"/>
      </w:pPr>
      <w:r>
        <w:rPr>
          <w:rStyle w:val="CommentReference"/>
        </w:rPr>
        <w:annotationRef/>
      </w:r>
    </w:p>
  </w:comment>
  <w:comment w:id="478" w:author="Tim Nieuwenhuis" w:date="2020-05-28T15:28:00Z" w:initials="TN">
    <w:p w14:paraId="58039913" w14:textId="41C42B2D" w:rsidR="00E50A7D" w:rsidRDefault="00E50A7D">
      <w:pPr>
        <w:pStyle w:val="CommentText"/>
      </w:pPr>
      <w:r>
        <w:rPr>
          <w:rStyle w:val="CommentReference"/>
        </w:rPr>
        <w:annotationRef/>
      </w:r>
      <w:r>
        <w:t>Should I put a table 2 here?</w:t>
      </w:r>
    </w:p>
  </w:comment>
  <w:comment w:id="482" w:author="Marc Halushka" w:date="2020-05-27T17:18:00Z" w:initials="MH">
    <w:p w14:paraId="10C8CA27" w14:textId="77777777" w:rsidR="00BA19B3" w:rsidRDefault="00BA19B3">
      <w:pPr>
        <w:pStyle w:val="CommentText"/>
      </w:pPr>
      <w:r>
        <w:rPr>
          <w:rStyle w:val="CommentReference"/>
        </w:rPr>
        <w:annotationRef/>
      </w:r>
      <w:r>
        <w:t>What does that mean?</w:t>
      </w:r>
    </w:p>
  </w:comment>
  <w:comment w:id="483" w:author="Tim Nieuwenhuis" w:date="2020-05-28T10:51:00Z" w:initials="TN">
    <w:p w14:paraId="47FD1981" w14:textId="1436199C" w:rsidR="00364895" w:rsidRDefault="00364895">
      <w:pPr>
        <w:pStyle w:val="CommentText"/>
      </w:pPr>
      <w:r>
        <w:rPr>
          <w:rStyle w:val="CommentReference"/>
        </w:rPr>
        <w:annotationRef/>
      </w:r>
      <w:r>
        <w:t>I edited it for clarification, does it make more sense?</w:t>
      </w:r>
    </w:p>
  </w:comment>
  <w:comment w:id="500" w:author="Marc Halushka" w:date="2020-05-27T17:19:00Z" w:initials="MH">
    <w:p w14:paraId="01FFF42B" w14:textId="77777777" w:rsidR="00BA19B3" w:rsidRDefault="00BA19B3">
      <w:pPr>
        <w:pStyle w:val="CommentText"/>
      </w:pPr>
      <w:r>
        <w:rPr>
          <w:rStyle w:val="CommentReference"/>
        </w:rPr>
        <w:annotationRef/>
      </w:r>
      <w:r>
        <w:t>So did we take those out?</w:t>
      </w:r>
    </w:p>
  </w:comment>
  <w:comment w:id="511" w:author="Marc Halushka" w:date="2020-05-27T17:20:00Z" w:initials="MH">
    <w:p w14:paraId="5346B95C" w14:textId="77777777" w:rsidR="00BA19B3" w:rsidRDefault="00BA19B3">
      <w:pPr>
        <w:pStyle w:val="CommentText"/>
      </w:pPr>
      <w:r>
        <w:rPr>
          <w:rStyle w:val="CommentReference"/>
        </w:rPr>
        <w:annotationRef/>
      </w:r>
      <w:r>
        <w:t xml:space="preserve">You need to say how many cell types are present that are in </w:t>
      </w:r>
      <w:proofErr w:type="spellStart"/>
      <w:r>
        <w:t>HPAStainR</w:t>
      </w:r>
      <w:proofErr w:type="spellEnd"/>
      <w:r>
        <w:t>.</w:t>
      </w:r>
    </w:p>
  </w:comment>
  <w:comment w:id="512" w:author="Tim Nieuwenhuis" w:date="2020-05-28T14:35:00Z" w:initials="TN">
    <w:p w14:paraId="63A89A33" w14:textId="6A02A2B5" w:rsidR="00A35F7B" w:rsidRDefault="00A35F7B">
      <w:pPr>
        <w:pStyle w:val="CommentText"/>
      </w:pPr>
      <w:r>
        <w:rPr>
          <w:rStyle w:val="CommentReference"/>
        </w:rPr>
        <w:annotationRef/>
      </w:r>
      <w:r>
        <w:t>I added that up top</w:t>
      </w:r>
    </w:p>
  </w:comment>
  <w:comment w:id="543" w:author="Marc Halushka" w:date="2020-05-27T17:26:00Z" w:initials="MH">
    <w:p w14:paraId="5B41F0EA" w14:textId="77777777" w:rsidR="00DC636F" w:rsidRDefault="00DC636F">
      <w:pPr>
        <w:pStyle w:val="CommentText"/>
      </w:pPr>
      <w:r>
        <w:rPr>
          <w:rStyle w:val="CommentReference"/>
        </w:rPr>
        <w:annotationRef/>
      </w:r>
      <w:r>
        <w:t xml:space="preserve">It’s not just for single cell.  In fact that’s probably not the most likely use.  I can see it used for bulk </w:t>
      </w:r>
      <w:proofErr w:type="spellStart"/>
      <w:r>
        <w:t>seq</w:t>
      </w:r>
      <w:proofErr w:type="spellEnd"/>
      <w:r>
        <w:t xml:space="preserve"> from disease/control tissues to see if you can pull out a signal from a varied collection of genes.  Didn’t you have data for this?  Why isn’t it in here? </w:t>
      </w:r>
    </w:p>
  </w:comment>
  <w:comment w:id="544" w:author="Tim Nieuwenhuis" w:date="2020-05-28T14:35:00Z" w:initials="TN">
    <w:p w14:paraId="0228D8D8" w14:textId="3CB418F5" w:rsidR="00A35F7B" w:rsidRDefault="00A35F7B">
      <w:pPr>
        <w:pStyle w:val="CommentText"/>
      </w:pPr>
      <w:r>
        <w:rPr>
          <w:rStyle w:val="CommentReference"/>
        </w:rPr>
        <w:annotationRef/>
      </w:r>
      <w:r>
        <w:t xml:space="preserve">I didn’t change the sentence but add a bulk </w:t>
      </w:r>
      <w:proofErr w:type="spellStart"/>
      <w:r>
        <w:t>seq</w:t>
      </w:r>
      <w:proofErr w:type="spellEnd"/>
      <w:r>
        <w:t xml:space="preserve"> comment</w:t>
      </w:r>
    </w:p>
  </w:comment>
  <w:comment w:id="553" w:author="Marc Halushka" w:date="2020-05-27T17:28:00Z" w:initials="MH">
    <w:p w14:paraId="0BC42078" w14:textId="77777777" w:rsidR="00DC636F" w:rsidRDefault="00DC636F">
      <w:pPr>
        <w:pStyle w:val="CommentText"/>
      </w:pPr>
      <w:r>
        <w:rPr>
          <w:rStyle w:val="CommentReference"/>
        </w:rPr>
        <w:annotationRef/>
      </w:r>
      <w:r>
        <w:t xml:space="preserve">This is basically your “why” sentence at the beginning. </w:t>
      </w:r>
    </w:p>
  </w:comment>
  <w:comment w:id="554" w:author="Tim Nieuwenhuis" w:date="2020-05-28T14:35:00Z" w:initials="TN">
    <w:p w14:paraId="642E4851" w14:textId="0ABDC2A2" w:rsidR="00A35F7B" w:rsidRDefault="00A35F7B">
      <w:pPr>
        <w:pStyle w:val="CommentText"/>
      </w:pPr>
      <w:r>
        <w:rPr>
          <w:rStyle w:val="CommentReference"/>
        </w:rPr>
        <w:annotationRef/>
      </w:r>
      <w:r>
        <w:t>Is the new one at the top okay?</w:t>
      </w:r>
    </w:p>
  </w:comment>
  <w:comment w:id="559" w:author="Marc Halushka" w:date="2020-05-27T17:29:00Z" w:initials="MH">
    <w:p w14:paraId="7E1E5ECD" w14:textId="2CFC7F4D" w:rsidR="00DC636F" w:rsidRDefault="00DC636F">
      <w:pPr>
        <w:pStyle w:val="CommentText"/>
      </w:pPr>
      <w:r>
        <w:rPr>
          <w:rStyle w:val="CommentReference"/>
        </w:rPr>
        <w:annotationRef/>
      </w:r>
      <w:r>
        <w:t>Things that are missing</w:t>
      </w:r>
      <w:proofErr w:type="gramStart"/>
      <w:r>
        <w:t>:</w:t>
      </w:r>
      <w:proofErr w:type="gramEnd"/>
      <w:r>
        <w:br/>
        <w:t>1. Fig 1 screenshot of the Shiny app</w:t>
      </w:r>
      <w:r>
        <w:br/>
        <w:t>2. References</w:t>
      </w:r>
      <w:r>
        <w:br/>
        <w:t xml:space="preserve">3. Comparison to </w:t>
      </w:r>
      <w:proofErr w:type="spellStart"/>
      <w:r>
        <w:t>EnrichR</w:t>
      </w:r>
      <w:proofErr w:type="spellEnd"/>
      <w:r>
        <w:t xml:space="preserve"> (saying that this is missing from it</w:t>
      </w:r>
      <w:proofErr w:type="gramStart"/>
      <w:r>
        <w:t>)</w:t>
      </w:r>
      <w:proofErr w:type="gramEnd"/>
      <w:r>
        <w:br/>
        <w:t>4. Your case/control data comparison</w:t>
      </w:r>
      <w:r w:rsidR="00B3114F">
        <w:br/>
        <w:t>5. Titles for the different parts of the results so it is easier to follow</w:t>
      </w:r>
    </w:p>
  </w:comment>
  <w:comment w:id="560" w:author="Tim Nieuwenhuis" w:date="2020-05-28T14:53:00Z" w:initials="TN">
    <w:p w14:paraId="1BB47CCF" w14:textId="77777777" w:rsidR="0030017C" w:rsidRDefault="0030017C" w:rsidP="0030017C">
      <w:pPr>
        <w:pStyle w:val="CommentText"/>
        <w:numPr>
          <w:ilvl w:val="0"/>
          <w:numId w:val="1"/>
        </w:numPr>
      </w:pPr>
      <w:r>
        <w:rPr>
          <w:rStyle w:val="CommentReference"/>
        </w:rPr>
        <w:annotationRef/>
      </w:r>
      <w:r>
        <w:t>I added figure 1, not sure what else to put in the legend.</w:t>
      </w:r>
    </w:p>
    <w:p w14:paraId="7B129EED" w14:textId="7FB8E30E" w:rsidR="0030017C" w:rsidRDefault="0030017C" w:rsidP="0030017C">
      <w:pPr>
        <w:pStyle w:val="CommentText"/>
        <w:numPr>
          <w:ilvl w:val="0"/>
          <w:numId w:val="1"/>
        </w:numPr>
      </w:pPr>
      <w:r>
        <w:t xml:space="preserve"> I input the PMID</w:t>
      </w:r>
    </w:p>
    <w:p w14:paraId="18BC5723" w14:textId="77777777" w:rsidR="0030017C" w:rsidRDefault="0030017C" w:rsidP="0030017C">
      <w:pPr>
        <w:pStyle w:val="CommentText"/>
        <w:numPr>
          <w:ilvl w:val="0"/>
          <w:numId w:val="1"/>
        </w:numPr>
      </w:pPr>
      <w:r>
        <w:t xml:space="preserve"> I put that in the beginning, should I hammer it home at the end?</w:t>
      </w:r>
    </w:p>
    <w:p w14:paraId="0FD1074C" w14:textId="77777777" w:rsidR="0030017C" w:rsidRDefault="0030017C" w:rsidP="0030017C">
      <w:pPr>
        <w:pStyle w:val="CommentText"/>
        <w:numPr>
          <w:ilvl w:val="0"/>
          <w:numId w:val="1"/>
        </w:numPr>
      </w:pPr>
      <w:r>
        <w:t xml:space="preserve"> Hopefully the lung transcriptome covers that well enough</w:t>
      </w:r>
    </w:p>
    <w:p w14:paraId="18C8F5FF" w14:textId="57C64063" w:rsidR="0030017C" w:rsidRDefault="0030017C" w:rsidP="0030017C">
      <w:pPr>
        <w:pStyle w:val="CommentText"/>
        <w:numPr>
          <w:ilvl w:val="0"/>
          <w:numId w:val="1"/>
        </w:numPr>
      </w:pP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F0F79E" w15:done="0"/>
  <w15:commentEx w15:paraId="7A5835A5" w15:done="0"/>
  <w15:commentEx w15:paraId="250F0590" w15:done="0"/>
  <w15:commentEx w15:paraId="4C551A49" w15:done="0"/>
  <w15:commentEx w15:paraId="77DE4C77" w15:done="0"/>
  <w15:commentEx w15:paraId="0DE97EAB" w15:paraIdParent="77DE4C77" w15:done="0"/>
  <w15:commentEx w15:paraId="26286B4A" w15:done="0"/>
  <w15:commentEx w15:paraId="77A8CBAC" w15:done="0"/>
  <w15:commentEx w15:paraId="219A84DD" w15:done="0"/>
  <w15:commentEx w15:paraId="0D4282EB" w15:paraIdParent="219A84DD" w15:done="0"/>
  <w15:commentEx w15:paraId="3FE7E408" w15:done="0"/>
  <w15:commentEx w15:paraId="436EEA36" w15:paraIdParent="3FE7E408" w15:done="0"/>
  <w15:commentEx w15:paraId="3E23E744" w15:done="0"/>
  <w15:commentEx w15:paraId="4ECEBDC9" w15:paraIdParent="3E23E744" w15:done="0"/>
  <w15:commentEx w15:paraId="026BE5D0" w15:done="0"/>
  <w15:commentEx w15:paraId="56D724B4" w15:paraIdParent="026BE5D0" w15:done="0"/>
  <w15:commentEx w15:paraId="005C0255" w15:done="0"/>
  <w15:commentEx w15:paraId="39BCDD78" w15:paraIdParent="005C0255" w15:done="0"/>
  <w15:commentEx w15:paraId="64D218F9" w15:done="0"/>
  <w15:commentEx w15:paraId="3FDD792A" w15:paraIdParent="64D218F9" w15:done="0"/>
  <w15:commentEx w15:paraId="6B14EBBB" w15:done="0"/>
  <w15:commentEx w15:paraId="2AD0B094" w15:paraIdParent="6B14EBBB" w15:done="0"/>
  <w15:commentEx w15:paraId="1CA4485E" w15:done="0"/>
  <w15:commentEx w15:paraId="6578F31F" w15:done="0"/>
  <w15:commentEx w15:paraId="6C13D635" w15:done="0"/>
  <w15:commentEx w15:paraId="4D2A7263" w15:paraIdParent="6C13D635" w15:done="0"/>
  <w15:commentEx w15:paraId="500DA950" w15:done="0"/>
  <w15:commentEx w15:paraId="6BA107EE" w15:paraIdParent="500DA950" w15:done="0"/>
  <w15:commentEx w15:paraId="372537DB" w15:done="0"/>
  <w15:commentEx w15:paraId="29DCA593" w15:done="0"/>
  <w15:commentEx w15:paraId="6F1DD2EB" w15:paraIdParent="29DCA593" w15:done="0"/>
  <w15:commentEx w15:paraId="58039913" w15:done="0"/>
  <w15:commentEx w15:paraId="10C8CA27" w15:done="0"/>
  <w15:commentEx w15:paraId="47FD1981" w15:paraIdParent="10C8CA27" w15:done="0"/>
  <w15:commentEx w15:paraId="01FFF42B" w15:done="0"/>
  <w15:commentEx w15:paraId="5346B95C" w15:done="0"/>
  <w15:commentEx w15:paraId="63A89A33" w15:paraIdParent="5346B95C" w15:done="0"/>
  <w15:commentEx w15:paraId="5B41F0EA" w15:done="0"/>
  <w15:commentEx w15:paraId="0228D8D8" w15:paraIdParent="5B41F0EA" w15:done="0"/>
  <w15:commentEx w15:paraId="0BC42078" w15:done="0"/>
  <w15:commentEx w15:paraId="642E4851" w15:paraIdParent="0BC42078" w15:done="0"/>
  <w15:commentEx w15:paraId="7E1E5ECD" w15:done="0"/>
  <w15:commentEx w15:paraId="18C8F5FF" w15:paraIdParent="7E1E5E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91F5B"/>
    <w:multiLevelType w:val="hybridMultilevel"/>
    <w:tmpl w:val="61EC0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 Nieuwenhuis">
    <w15:presenceInfo w15:providerId="AD" w15:userId="S-1-5-21-1214440339-484763869-725345543-4927769"/>
  </w15:person>
  <w15:person w15:author="Marc Halushka">
    <w15:presenceInfo w15:providerId="AD" w15:userId="S-1-5-21-1214440339-484763869-725345543-866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EC9"/>
    <w:rsid w:val="00051117"/>
    <w:rsid w:val="000A46B0"/>
    <w:rsid w:val="00151528"/>
    <w:rsid w:val="00171676"/>
    <w:rsid w:val="001F75A5"/>
    <w:rsid w:val="00294116"/>
    <w:rsid w:val="002B5B9C"/>
    <w:rsid w:val="002D574C"/>
    <w:rsid w:val="0030017C"/>
    <w:rsid w:val="00327C25"/>
    <w:rsid w:val="00330A75"/>
    <w:rsid w:val="00364895"/>
    <w:rsid w:val="00375DAA"/>
    <w:rsid w:val="0038480B"/>
    <w:rsid w:val="00392B3A"/>
    <w:rsid w:val="003A0576"/>
    <w:rsid w:val="003E4F42"/>
    <w:rsid w:val="00461EA5"/>
    <w:rsid w:val="00472480"/>
    <w:rsid w:val="004B27B7"/>
    <w:rsid w:val="00524B6E"/>
    <w:rsid w:val="00575E1D"/>
    <w:rsid w:val="005C5909"/>
    <w:rsid w:val="005F6AF4"/>
    <w:rsid w:val="00632D23"/>
    <w:rsid w:val="006A0014"/>
    <w:rsid w:val="00767F4D"/>
    <w:rsid w:val="008253E6"/>
    <w:rsid w:val="00826C2A"/>
    <w:rsid w:val="0087016E"/>
    <w:rsid w:val="008978E3"/>
    <w:rsid w:val="008B02C2"/>
    <w:rsid w:val="008D4041"/>
    <w:rsid w:val="008E5DF4"/>
    <w:rsid w:val="00905EA0"/>
    <w:rsid w:val="009524E2"/>
    <w:rsid w:val="00997675"/>
    <w:rsid w:val="009B207B"/>
    <w:rsid w:val="009D4AFC"/>
    <w:rsid w:val="009D56A9"/>
    <w:rsid w:val="009E6378"/>
    <w:rsid w:val="00A35AF3"/>
    <w:rsid w:val="00A35F7B"/>
    <w:rsid w:val="00A74E1F"/>
    <w:rsid w:val="00A837F4"/>
    <w:rsid w:val="00A9635A"/>
    <w:rsid w:val="00AC4858"/>
    <w:rsid w:val="00AD740C"/>
    <w:rsid w:val="00B23D01"/>
    <w:rsid w:val="00B3114F"/>
    <w:rsid w:val="00B37022"/>
    <w:rsid w:val="00B4215F"/>
    <w:rsid w:val="00B67942"/>
    <w:rsid w:val="00BA19B3"/>
    <w:rsid w:val="00BC0EC9"/>
    <w:rsid w:val="00BE302D"/>
    <w:rsid w:val="00C3274A"/>
    <w:rsid w:val="00CB7BD1"/>
    <w:rsid w:val="00D00F51"/>
    <w:rsid w:val="00D1603B"/>
    <w:rsid w:val="00D30448"/>
    <w:rsid w:val="00D83E04"/>
    <w:rsid w:val="00D87CBB"/>
    <w:rsid w:val="00DC636F"/>
    <w:rsid w:val="00DC63BF"/>
    <w:rsid w:val="00DE36D4"/>
    <w:rsid w:val="00E50A7D"/>
    <w:rsid w:val="00E6465F"/>
    <w:rsid w:val="00EA386B"/>
    <w:rsid w:val="00EB57F3"/>
    <w:rsid w:val="00EF1519"/>
    <w:rsid w:val="00FE2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A19C"/>
  <w15:chartTrackingRefBased/>
  <w15:docId w15:val="{CA53F603-08E2-4FB9-924A-92954E8D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16E"/>
    <w:rPr>
      <w:color w:val="0563C1" w:themeColor="hyperlink"/>
      <w:u w:val="single"/>
    </w:rPr>
  </w:style>
  <w:style w:type="table" w:styleId="TableGrid">
    <w:name w:val="Table Grid"/>
    <w:basedOn w:val="TableNormal"/>
    <w:uiPriority w:val="39"/>
    <w:rsid w:val="00392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00F51"/>
    <w:rPr>
      <w:sz w:val="16"/>
      <w:szCs w:val="16"/>
    </w:rPr>
  </w:style>
  <w:style w:type="paragraph" w:styleId="CommentText">
    <w:name w:val="annotation text"/>
    <w:basedOn w:val="Normal"/>
    <w:link w:val="CommentTextChar"/>
    <w:uiPriority w:val="99"/>
    <w:semiHidden/>
    <w:unhideWhenUsed/>
    <w:rsid w:val="00D00F51"/>
    <w:pPr>
      <w:spacing w:line="240" w:lineRule="auto"/>
    </w:pPr>
    <w:rPr>
      <w:sz w:val="20"/>
      <w:szCs w:val="20"/>
    </w:rPr>
  </w:style>
  <w:style w:type="character" w:customStyle="1" w:styleId="CommentTextChar">
    <w:name w:val="Comment Text Char"/>
    <w:basedOn w:val="DefaultParagraphFont"/>
    <w:link w:val="CommentText"/>
    <w:uiPriority w:val="99"/>
    <w:semiHidden/>
    <w:rsid w:val="00D00F51"/>
    <w:rPr>
      <w:sz w:val="20"/>
      <w:szCs w:val="20"/>
    </w:rPr>
  </w:style>
  <w:style w:type="paragraph" w:styleId="CommentSubject">
    <w:name w:val="annotation subject"/>
    <w:basedOn w:val="CommentText"/>
    <w:next w:val="CommentText"/>
    <w:link w:val="CommentSubjectChar"/>
    <w:uiPriority w:val="99"/>
    <w:semiHidden/>
    <w:unhideWhenUsed/>
    <w:rsid w:val="00D00F51"/>
    <w:rPr>
      <w:b/>
      <w:bCs/>
    </w:rPr>
  </w:style>
  <w:style w:type="character" w:customStyle="1" w:styleId="CommentSubjectChar">
    <w:name w:val="Comment Subject Char"/>
    <w:basedOn w:val="CommentTextChar"/>
    <w:link w:val="CommentSubject"/>
    <w:uiPriority w:val="99"/>
    <w:semiHidden/>
    <w:rsid w:val="00D00F51"/>
    <w:rPr>
      <w:b/>
      <w:bCs/>
      <w:sz w:val="20"/>
      <w:szCs w:val="20"/>
    </w:rPr>
  </w:style>
  <w:style w:type="paragraph" w:styleId="BalloonText">
    <w:name w:val="Balloon Text"/>
    <w:basedOn w:val="Normal"/>
    <w:link w:val="BalloonTextChar"/>
    <w:uiPriority w:val="99"/>
    <w:semiHidden/>
    <w:unhideWhenUsed/>
    <w:rsid w:val="00D00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7065">
      <w:bodyDiv w:val="1"/>
      <w:marLeft w:val="0"/>
      <w:marRight w:val="0"/>
      <w:marTop w:val="0"/>
      <w:marBottom w:val="0"/>
      <w:divBdr>
        <w:top w:val="none" w:sz="0" w:space="0" w:color="auto"/>
        <w:left w:val="none" w:sz="0" w:space="0" w:color="auto"/>
        <w:bottom w:val="none" w:sz="0" w:space="0" w:color="auto"/>
        <w:right w:val="none" w:sz="0" w:space="0" w:color="auto"/>
      </w:divBdr>
    </w:div>
    <w:div w:id="127670402">
      <w:bodyDiv w:val="1"/>
      <w:marLeft w:val="0"/>
      <w:marRight w:val="0"/>
      <w:marTop w:val="0"/>
      <w:marBottom w:val="0"/>
      <w:divBdr>
        <w:top w:val="none" w:sz="0" w:space="0" w:color="auto"/>
        <w:left w:val="none" w:sz="0" w:space="0" w:color="auto"/>
        <w:bottom w:val="none" w:sz="0" w:space="0" w:color="auto"/>
        <w:right w:val="none" w:sz="0" w:space="0" w:color="auto"/>
      </w:divBdr>
    </w:div>
    <w:div w:id="412430693">
      <w:bodyDiv w:val="1"/>
      <w:marLeft w:val="0"/>
      <w:marRight w:val="0"/>
      <w:marTop w:val="0"/>
      <w:marBottom w:val="0"/>
      <w:divBdr>
        <w:top w:val="none" w:sz="0" w:space="0" w:color="auto"/>
        <w:left w:val="none" w:sz="0" w:space="0" w:color="auto"/>
        <w:bottom w:val="none" w:sz="0" w:space="0" w:color="auto"/>
        <w:right w:val="none" w:sz="0" w:space="0" w:color="auto"/>
      </w:divBdr>
    </w:div>
    <w:div w:id="593435228">
      <w:bodyDiv w:val="1"/>
      <w:marLeft w:val="0"/>
      <w:marRight w:val="0"/>
      <w:marTop w:val="0"/>
      <w:marBottom w:val="0"/>
      <w:divBdr>
        <w:top w:val="none" w:sz="0" w:space="0" w:color="auto"/>
        <w:left w:val="none" w:sz="0" w:space="0" w:color="auto"/>
        <w:bottom w:val="none" w:sz="0" w:space="0" w:color="auto"/>
        <w:right w:val="none" w:sz="0" w:space="0" w:color="auto"/>
      </w:divBdr>
    </w:div>
    <w:div w:id="648166331">
      <w:bodyDiv w:val="1"/>
      <w:marLeft w:val="0"/>
      <w:marRight w:val="0"/>
      <w:marTop w:val="0"/>
      <w:marBottom w:val="0"/>
      <w:divBdr>
        <w:top w:val="none" w:sz="0" w:space="0" w:color="auto"/>
        <w:left w:val="none" w:sz="0" w:space="0" w:color="auto"/>
        <w:bottom w:val="none" w:sz="0" w:space="0" w:color="auto"/>
        <w:right w:val="none" w:sz="0" w:space="0" w:color="auto"/>
      </w:divBdr>
    </w:div>
    <w:div w:id="1438139138">
      <w:bodyDiv w:val="1"/>
      <w:marLeft w:val="0"/>
      <w:marRight w:val="0"/>
      <w:marTop w:val="0"/>
      <w:marBottom w:val="0"/>
      <w:divBdr>
        <w:top w:val="none" w:sz="0" w:space="0" w:color="auto"/>
        <w:left w:val="none" w:sz="0" w:space="0" w:color="auto"/>
        <w:bottom w:val="none" w:sz="0" w:space="0" w:color="auto"/>
        <w:right w:val="none" w:sz="0" w:space="0" w:color="auto"/>
      </w:divBdr>
    </w:div>
    <w:div w:id="1638103165">
      <w:bodyDiv w:val="1"/>
      <w:marLeft w:val="0"/>
      <w:marRight w:val="0"/>
      <w:marTop w:val="0"/>
      <w:marBottom w:val="0"/>
      <w:divBdr>
        <w:top w:val="none" w:sz="0" w:space="0" w:color="auto"/>
        <w:left w:val="none" w:sz="0" w:space="0" w:color="auto"/>
        <w:bottom w:val="none" w:sz="0" w:space="0" w:color="auto"/>
        <w:right w:val="none" w:sz="0" w:space="0" w:color="auto"/>
      </w:divBdr>
    </w:div>
    <w:div w:id="187264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teinatlas.org/about/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github.com/32tim32/stainR" TargetMode="External"/><Relationship Id="rId4" Type="http://schemas.openxmlformats.org/officeDocument/2006/relationships/webSettings" Target="webSettings.xml"/><Relationship Id="rId9" Type="http://schemas.openxmlformats.org/officeDocument/2006/relationships/hyperlink" Target="https://panglaodb.se/markers/PanglaoDB_markers_27_Mar_2020.tsv.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15076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Nieuwenhuis</dc:creator>
  <cp:keywords/>
  <dc:description/>
  <cp:lastModifiedBy>Tim Nieuwenhuis</cp:lastModifiedBy>
  <cp:revision>3</cp:revision>
  <dcterms:created xsi:type="dcterms:W3CDTF">2020-05-28T19:34:00Z</dcterms:created>
  <dcterms:modified xsi:type="dcterms:W3CDTF">2020-05-28T19:55:00Z</dcterms:modified>
</cp:coreProperties>
</file>